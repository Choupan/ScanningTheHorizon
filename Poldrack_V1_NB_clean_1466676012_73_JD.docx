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34E270" w14:textId="77777777" w:rsidR="00E04251" w:rsidRPr="008B4573" w:rsidRDefault="00A93131">
      <w:pPr>
        <w:rPr>
          <w:b/>
        </w:rPr>
      </w:pPr>
      <w:r w:rsidRPr="008B4573">
        <w:rPr>
          <w:b/>
          <w:color w:val="222222"/>
          <w:highlight w:val="white"/>
        </w:rPr>
        <w:t xml:space="preserve">Scanning the horizon: </w:t>
      </w:r>
      <w:commentRangeStart w:id="0"/>
      <w:r w:rsidRPr="008B4573">
        <w:rPr>
          <w:b/>
          <w:color w:val="222222"/>
          <w:highlight w:val="white"/>
        </w:rPr>
        <w:t>future challenges</w:t>
      </w:r>
      <w:commentRangeEnd w:id="0"/>
      <w:r w:rsidR="00BD1789">
        <w:rPr>
          <w:rStyle w:val="CommentReference"/>
        </w:rPr>
        <w:commentReference w:id="0"/>
      </w:r>
      <w:r w:rsidRPr="008B4573">
        <w:rPr>
          <w:b/>
          <w:color w:val="222222"/>
          <w:highlight w:val="white"/>
        </w:rPr>
        <w:t xml:space="preserve"> for neuroimaging research.</w:t>
      </w:r>
    </w:p>
    <w:p w14:paraId="4FDFBEC6" w14:textId="77777777" w:rsidR="00E04251" w:rsidRDefault="00E04251"/>
    <w:p w14:paraId="55A694D6" w14:textId="77777777" w:rsidR="00E04251" w:rsidRDefault="00A93131">
      <w:r>
        <w:rPr>
          <w:color w:val="222222"/>
          <w:highlight w:val="white"/>
        </w:rPr>
        <w:t>Russell A. Poldrack</w:t>
      </w:r>
      <w:r>
        <w:rPr>
          <w:color w:val="222222"/>
          <w:highlight w:val="white"/>
          <w:vertAlign w:val="superscript"/>
        </w:rPr>
        <w:t>1</w:t>
      </w:r>
      <w:r>
        <w:rPr>
          <w:color w:val="222222"/>
          <w:highlight w:val="white"/>
        </w:rPr>
        <w:t>, Chris I. Baker</w:t>
      </w:r>
      <w:r>
        <w:rPr>
          <w:color w:val="222222"/>
          <w:highlight w:val="white"/>
          <w:vertAlign w:val="superscript"/>
        </w:rPr>
        <w:t>2</w:t>
      </w:r>
      <w:r>
        <w:rPr>
          <w:color w:val="222222"/>
          <w:highlight w:val="white"/>
        </w:rPr>
        <w:t>, Joke Durnez</w:t>
      </w:r>
      <w:r>
        <w:rPr>
          <w:color w:val="222222"/>
          <w:highlight w:val="white"/>
          <w:vertAlign w:val="superscript"/>
        </w:rPr>
        <w:t>1</w:t>
      </w:r>
      <w:r>
        <w:rPr>
          <w:color w:val="222222"/>
          <w:highlight w:val="white"/>
        </w:rPr>
        <w:t>, Krzysztof J. Gorgolewski</w:t>
      </w:r>
      <w:r>
        <w:rPr>
          <w:color w:val="222222"/>
          <w:highlight w:val="white"/>
          <w:vertAlign w:val="superscript"/>
        </w:rPr>
        <w:t>1</w:t>
      </w:r>
      <w:r>
        <w:rPr>
          <w:color w:val="222222"/>
          <w:highlight w:val="white"/>
        </w:rPr>
        <w:t>, Paul M. Matthews</w:t>
      </w:r>
      <w:r>
        <w:rPr>
          <w:color w:val="222222"/>
          <w:highlight w:val="white"/>
          <w:vertAlign w:val="superscript"/>
        </w:rPr>
        <w:t>3</w:t>
      </w:r>
      <w:r>
        <w:rPr>
          <w:color w:val="222222"/>
          <w:highlight w:val="white"/>
        </w:rPr>
        <w:t>, Marcus Munafò</w:t>
      </w:r>
      <w:r>
        <w:rPr>
          <w:color w:val="222222"/>
          <w:highlight w:val="white"/>
          <w:vertAlign w:val="superscript"/>
        </w:rPr>
        <w:t>4</w:t>
      </w:r>
      <w:proofErr w:type="gramStart"/>
      <w:r>
        <w:rPr>
          <w:color w:val="222222"/>
          <w:highlight w:val="white"/>
          <w:vertAlign w:val="superscript"/>
        </w:rPr>
        <w:t>,5</w:t>
      </w:r>
      <w:proofErr w:type="gramEnd"/>
      <w:r>
        <w:rPr>
          <w:color w:val="222222"/>
          <w:highlight w:val="white"/>
        </w:rPr>
        <w:t>, Thomas E. Nichols</w:t>
      </w:r>
      <w:r>
        <w:rPr>
          <w:color w:val="222222"/>
          <w:highlight w:val="white"/>
          <w:vertAlign w:val="superscript"/>
        </w:rPr>
        <w:t>6</w:t>
      </w:r>
      <w:r>
        <w:rPr>
          <w:color w:val="222222"/>
          <w:highlight w:val="white"/>
        </w:rPr>
        <w:t>, Jean-Baptiste Poline</w:t>
      </w:r>
      <w:r>
        <w:rPr>
          <w:color w:val="222222"/>
          <w:highlight w:val="white"/>
          <w:vertAlign w:val="superscript"/>
        </w:rPr>
        <w:t>7</w:t>
      </w:r>
      <w:r>
        <w:rPr>
          <w:color w:val="222222"/>
          <w:highlight w:val="white"/>
        </w:rPr>
        <w:t>, Edward Vul</w:t>
      </w:r>
      <w:r>
        <w:rPr>
          <w:color w:val="222222"/>
          <w:highlight w:val="white"/>
          <w:vertAlign w:val="superscript"/>
        </w:rPr>
        <w:t>8</w:t>
      </w:r>
      <w:r>
        <w:rPr>
          <w:color w:val="222222"/>
          <w:highlight w:val="white"/>
        </w:rPr>
        <w:t>, Tal Yarkoni</w:t>
      </w:r>
      <w:r>
        <w:rPr>
          <w:color w:val="222222"/>
          <w:highlight w:val="white"/>
          <w:vertAlign w:val="superscript"/>
        </w:rPr>
        <w:t>9</w:t>
      </w:r>
    </w:p>
    <w:p w14:paraId="72A8A696" w14:textId="77777777" w:rsidR="00E04251" w:rsidRDefault="00E04251"/>
    <w:p w14:paraId="4B0BC852" w14:textId="77777777" w:rsidR="00E04251" w:rsidRDefault="00A93131">
      <w:r>
        <w:t>Affiliations:</w:t>
      </w:r>
    </w:p>
    <w:p w14:paraId="1E10C723" w14:textId="77777777" w:rsidR="00E04251" w:rsidRDefault="00A93131">
      <w:pPr>
        <w:numPr>
          <w:ilvl w:val="0"/>
          <w:numId w:val="4"/>
        </w:numPr>
        <w:ind w:hanging="360"/>
        <w:contextualSpacing/>
      </w:pPr>
      <w:commentRangeStart w:id="1"/>
      <w:r>
        <w:t xml:space="preserve">Department of Psychology and Stanford </w:t>
      </w:r>
      <w:proofErr w:type="spellStart"/>
      <w:r>
        <w:t>Center</w:t>
      </w:r>
      <w:proofErr w:type="spellEnd"/>
      <w:r>
        <w:t xml:space="preserve"> for Reproducible Neuroscience, Stanford University</w:t>
      </w:r>
      <w:ins w:id="2" w:author="Joke" w:date="2016-07-06T13:20:00Z">
        <w:r w:rsidR="00C5681E">
          <w:t>, Stanford, CA 94305</w:t>
        </w:r>
      </w:ins>
    </w:p>
    <w:p w14:paraId="04B438EC" w14:textId="77777777" w:rsidR="00E04251" w:rsidRDefault="00A93131">
      <w:pPr>
        <w:numPr>
          <w:ilvl w:val="0"/>
          <w:numId w:val="4"/>
        </w:numPr>
        <w:ind w:hanging="360"/>
        <w:contextualSpacing/>
      </w:pPr>
      <w:r>
        <w:t>Laboratory of Brain and Cognition, National Institute of Mental Health, National Institutes of Health</w:t>
      </w:r>
    </w:p>
    <w:p w14:paraId="10F879D9" w14:textId="77777777" w:rsidR="00E04251" w:rsidRDefault="00A93131">
      <w:pPr>
        <w:numPr>
          <w:ilvl w:val="0"/>
          <w:numId w:val="4"/>
        </w:numPr>
        <w:ind w:hanging="360"/>
        <w:contextualSpacing/>
      </w:pPr>
      <w:r>
        <w:t>Division of Brain Sciences, Department of Medicine, Hammersmith Hospital, London, UK</w:t>
      </w:r>
    </w:p>
    <w:p w14:paraId="27673195" w14:textId="77777777" w:rsidR="00E04251" w:rsidRDefault="00A93131">
      <w:pPr>
        <w:numPr>
          <w:ilvl w:val="0"/>
          <w:numId w:val="4"/>
        </w:numPr>
        <w:ind w:hanging="360"/>
        <w:contextualSpacing/>
      </w:pPr>
      <w:r>
        <w:t>MRC Integrative Epidemiology Unit at the University of Bristol</w:t>
      </w:r>
    </w:p>
    <w:p w14:paraId="3CE5DA00" w14:textId="77777777" w:rsidR="00E04251" w:rsidRDefault="00A93131">
      <w:pPr>
        <w:numPr>
          <w:ilvl w:val="0"/>
          <w:numId w:val="4"/>
        </w:numPr>
        <w:ind w:hanging="360"/>
        <w:contextualSpacing/>
      </w:pPr>
      <w:r>
        <w:t>UK Centre for Tobacco and Alcohol Studies, School of Experimental Psychology, University of Bristol</w:t>
      </w:r>
    </w:p>
    <w:p w14:paraId="58E906AB" w14:textId="77777777" w:rsidR="00E04251" w:rsidRDefault="00A93131">
      <w:pPr>
        <w:numPr>
          <w:ilvl w:val="0"/>
          <w:numId w:val="4"/>
        </w:numPr>
        <w:ind w:hanging="360"/>
        <w:contextualSpacing/>
      </w:pPr>
      <w:r>
        <w:t>WMG &amp; Department of Statistics, University of Warwick, Coventry, UK</w:t>
      </w:r>
    </w:p>
    <w:p w14:paraId="7EB1B1B3" w14:textId="77777777" w:rsidR="00E04251" w:rsidRDefault="00A93131">
      <w:pPr>
        <w:numPr>
          <w:ilvl w:val="0"/>
          <w:numId w:val="4"/>
        </w:numPr>
        <w:spacing w:line="288" w:lineRule="auto"/>
        <w:ind w:hanging="360"/>
        <w:contextualSpacing/>
        <w:jc w:val="both"/>
      </w:pPr>
      <w:r>
        <w:t xml:space="preserve">Helen Wills Neuroscience Institute, Brain Imaging </w:t>
      </w:r>
      <w:proofErr w:type="spellStart"/>
      <w:r>
        <w:t>Center</w:t>
      </w:r>
      <w:proofErr w:type="spellEnd"/>
      <w:r>
        <w:t>, University of California, Berkeley, CA, USA</w:t>
      </w:r>
    </w:p>
    <w:p w14:paraId="01FB093B" w14:textId="77777777" w:rsidR="00E04251" w:rsidRDefault="00A93131">
      <w:pPr>
        <w:numPr>
          <w:ilvl w:val="0"/>
          <w:numId w:val="4"/>
        </w:numPr>
        <w:ind w:hanging="360"/>
        <w:contextualSpacing/>
      </w:pPr>
      <w:r>
        <w:t>Department of Psychology, University of California, San Diego</w:t>
      </w:r>
    </w:p>
    <w:p w14:paraId="169DD0D0" w14:textId="77777777" w:rsidR="00E04251" w:rsidRDefault="00A93131">
      <w:pPr>
        <w:numPr>
          <w:ilvl w:val="0"/>
          <w:numId w:val="4"/>
        </w:numPr>
        <w:ind w:hanging="360"/>
        <w:contextualSpacing/>
      </w:pPr>
      <w:r>
        <w:t>Department of Psychology, University of Texas at Austin</w:t>
      </w:r>
      <w:commentRangeEnd w:id="1"/>
      <w:r>
        <w:rPr>
          <w:rStyle w:val="CommentReference"/>
        </w:rPr>
        <w:commentReference w:id="1"/>
      </w:r>
    </w:p>
    <w:p w14:paraId="3F606DC4" w14:textId="77777777" w:rsidR="00E04251" w:rsidRDefault="00E04251"/>
    <w:p w14:paraId="715FDD81" w14:textId="77777777" w:rsidR="00A93131" w:rsidRDefault="00A93131">
      <w:r>
        <w:t>Corresponding author: R.A.P. (</w:t>
      </w:r>
      <w:hyperlink r:id="rId8" w:history="1">
        <w:r w:rsidRPr="007B1EEE">
          <w:rPr>
            <w:rStyle w:val="Hyperlink"/>
          </w:rPr>
          <w:t>russpold@stanford.edu</w:t>
        </w:r>
      </w:hyperlink>
      <w:r>
        <w:t xml:space="preserve">) </w:t>
      </w:r>
      <w:r>
        <w:rPr>
          <w:b/>
          <w:color w:val="0000FF"/>
        </w:rPr>
        <w:t>[</w:t>
      </w:r>
      <w:proofErr w:type="spellStart"/>
      <w:r>
        <w:rPr>
          <w:b/>
          <w:color w:val="0000FF"/>
        </w:rPr>
        <w:t>Au:OK</w:t>
      </w:r>
      <w:proofErr w:type="spellEnd"/>
      <w:r>
        <w:rPr>
          <w:b/>
          <w:color w:val="0000FF"/>
        </w:rPr>
        <w:t>?]</w:t>
      </w:r>
      <w:r>
        <w:t xml:space="preserve"> </w:t>
      </w:r>
    </w:p>
    <w:p w14:paraId="05C18DE3" w14:textId="77777777" w:rsidR="00E04251" w:rsidRDefault="00E04251"/>
    <w:p w14:paraId="6D6CDFDB" w14:textId="77777777" w:rsidR="00E04251" w:rsidRDefault="00A93131">
      <w:commentRangeStart w:id="3"/>
      <w:r>
        <w:rPr>
          <w:b/>
        </w:rPr>
        <w:t>Abstract</w:t>
      </w:r>
      <w:commentRangeEnd w:id="3"/>
      <w:r>
        <w:rPr>
          <w:rStyle w:val="CommentReference"/>
        </w:rPr>
        <w:commentReference w:id="3"/>
      </w:r>
    </w:p>
    <w:p w14:paraId="04D4BCB6" w14:textId="77777777" w:rsidR="00E04251" w:rsidRDefault="00E04251"/>
    <w:p w14:paraId="7058582C" w14:textId="77777777" w:rsidR="00E04251" w:rsidRDefault="00A93131">
      <w:r>
        <w:rPr>
          <w:color w:val="222222"/>
          <w:highlight w:val="white"/>
        </w:rPr>
        <w:t xml:space="preserve">Neuroimaging techniques have transformed our ability to probe the neurobiological basis of behaviour and are increasingly being applied by the wider neuroscience community. However, concerns have recently been raised that the conclusions drawn from many human neuroimaging studies are either spurious or not generalizable. Problems such as low statistical power, analytical flexibility and lack of direct replication apply to many fields, but perhaps particularly to neuroimaging. In this </w:t>
      </w:r>
      <w:r>
        <w:rPr>
          <w:i/>
          <w:color w:val="222222"/>
          <w:highlight w:val="white"/>
        </w:rPr>
        <w:t>Opinion</w:t>
      </w:r>
      <w:r>
        <w:rPr>
          <w:color w:val="222222"/>
          <w:highlight w:val="white"/>
        </w:rPr>
        <w:t xml:space="preserve"> article, we discuss these problems, outline current and suggested best practices, and describe how we think the field should evolve to produce the most meaningful answers to research questions.</w:t>
      </w:r>
    </w:p>
    <w:p w14:paraId="083B89D2" w14:textId="77777777" w:rsidR="00E04251" w:rsidRDefault="00E04251"/>
    <w:p w14:paraId="6F22FE40" w14:textId="77777777" w:rsidR="00E04251" w:rsidRDefault="00E04251"/>
    <w:p w14:paraId="2C80C999" w14:textId="77777777" w:rsidR="00E04251" w:rsidRDefault="00A93131">
      <w:r>
        <w:rPr>
          <w:b/>
        </w:rPr>
        <w:t>Main text</w:t>
      </w:r>
    </w:p>
    <w:p w14:paraId="63C2BF3B" w14:textId="77777777" w:rsidR="00E04251" w:rsidRDefault="00E04251"/>
    <w:p w14:paraId="412F33AB" w14:textId="77777777" w:rsidR="00E04251" w:rsidRDefault="00A93131">
      <w:r>
        <w:t>“</w:t>
      </w:r>
      <w:commentRangeStart w:id="4"/>
      <w:r>
        <w:t xml:space="preserve">With great power there must also come–great responsibility!” - Stan Lee, </w:t>
      </w:r>
      <w:r>
        <w:rPr>
          <w:i/>
        </w:rPr>
        <w:t>Spiderman</w:t>
      </w:r>
    </w:p>
    <w:commentRangeEnd w:id="4"/>
    <w:p w14:paraId="4ADDFCEA" w14:textId="77777777" w:rsidR="00E04251" w:rsidRDefault="00A93131">
      <w:r>
        <w:rPr>
          <w:rStyle w:val="CommentReference"/>
        </w:rPr>
        <w:commentReference w:id="4"/>
      </w:r>
    </w:p>
    <w:p w14:paraId="413C7606" w14:textId="77777777" w:rsidR="009A3187" w:rsidRDefault="00A93131">
      <w:r>
        <w:t xml:space="preserve">Neuroimaging, particularly using functional </w:t>
      </w:r>
      <w:r w:rsidR="00D72041">
        <w:t>MRI</w:t>
      </w:r>
      <w:r>
        <w:t xml:space="preserve"> (fMRI), has become the primary tool of human neuroscience</w:t>
      </w:r>
      <w:hyperlink r:id="rId9">
        <w:r>
          <w:rPr>
            <w:vertAlign w:val="superscript"/>
          </w:rPr>
          <w:t>1</w:t>
        </w:r>
      </w:hyperlink>
      <w:r>
        <w:t xml:space="preserve">, and recent advances in the acquisition and analysis of fMRI data have provided increasingly powerful means to dissect brain function. </w:t>
      </w:r>
      <w:r w:rsidR="009A3187">
        <w:rPr>
          <w:rStyle w:val="CommentReference"/>
        </w:rPr>
        <w:commentReference w:id="5"/>
      </w:r>
    </w:p>
    <w:p w14:paraId="478895ED" w14:textId="77777777" w:rsidR="009A3187" w:rsidRDefault="009A3187"/>
    <w:p w14:paraId="5DEC8574" w14:textId="77777777" w:rsidR="009A3187" w:rsidRDefault="00A93131">
      <w:r>
        <w:lastRenderedPageBreak/>
        <w:t xml:space="preserve">These advances promise to offer important insights into the workings of the human brain, but also generate the potential for a </w:t>
      </w:r>
      <w:r w:rsidR="00D72041">
        <w:t>‘</w:t>
      </w:r>
      <w:r>
        <w:t>perfect storm</w:t>
      </w:r>
      <w:r w:rsidR="00D72041">
        <w:t>’</w:t>
      </w:r>
      <w:r>
        <w:t xml:space="preserve"> of irreproducible results based on questionable research practices (QRPs</w:t>
      </w:r>
      <w:commentRangeStart w:id="6"/>
      <w:r>
        <w:t xml:space="preserve">). </w:t>
      </w:r>
      <w:commentRangeEnd w:id="6"/>
      <w:r w:rsidR="009A3187">
        <w:rPr>
          <w:rStyle w:val="CommentReference"/>
        </w:rPr>
        <w:commentReference w:id="6"/>
      </w:r>
    </w:p>
    <w:p w14:paraId="55C8A39B" w14:textId="77777777" w:rsidR="009A3187" w:rsidRDefault="009A3187"/>
    <w:p w14:paraId="0D3963CD" w14:textId="77777777" w:rsidR="00E04251" w:rsidRDefault="009A3187">
      <w:r>
        <w:rPr>
          <w:rStyle w:val="CommentReference"/>
        </w:rPr>
        <w:commentReference w:id="7"/>
      </w:r>
    </w:p>
    <w:p w14:paraId="6DB677ED" w14:textId="77777777" w:rsidR="00E04251" w:rsidRDefault="00A93131">
      <w:r>
        <w:t xml:space="preserve">Recent years have seen intense interest in the degree to which </w:t>
      </w:r>
      <w:commentRangeStart w:id="8"/>
      <w:r>
        <w:t>widespread QRPs are responsible for high rates of false findings in the scientific literature</w:t>
      </w:r>
      <w:hyperlink r:id="rId10">
        <w:r>
          <w:rPr>
            <w:vertAlign w:val="superscript"/>
          </w:rPr>
          <w:t>2–4</w:t>
        </w:r>
      </w:hyperlink>
      <w:commentRangeEnd w:id="8"/>
      <w:r w:rsidR="009A3187">
        <w:rPr>
          <w:rStyle w:val="CommentReference"/>
        </w:rPr>
        <w:commentReference w:id="8"/>
      </w:r>
      <w:r>
        <w:t xml:space="preserve">. There is growing interest in </w:t>
      </w:r>
      <w:r w:rsidR="009A3187">
        <w:t>‘</w:t>
      </w:r>
      <w:r>
        <w:t>meta-research</w:t>
      </w:r>
      <w:r w:rsidR="009A3187">
        <w:t>’</w:t>
      </w:r>
      <w:hyperlink r:id="rId11">
        <w:r>
          <w:rPr>
            <w:vertAlign w:val="superscript"/>
          </w:rPr>
          <w:t>5</w:t>
        </w:r>
      </w:hyperlink>
      <w:r>
        <w:t xml:space="preserve">, and a corresponding growth in studies investigating factors that contribute to poor reproducibility. These factors include study design characteristics </w:t>
      </w:r>
      <w:r w:rsidR="009A3187">
        <w:t xml:space="preserve">that </w:t>
      </w:r>
      <w:r>
        <w:t>may introduce bias, low statistical power and flexibility in data collection, analysis, and reporting — termed “researcher degrees of freedom” by Simmons and colleagues</w:t>
      </w:r>
      <w:hyperlink r:id="rId12">
        <w:r>
          <w:rPr>
            <w:vertAlign w:val="superscript"/>
          </w:rPr>
          <w:t>3</w:t>
        </w:r>
      </w:hyperlink>
      <w:r>
        <w:t>. There is clearly concern that these issues may be undermining the value of science – in the U</w:t>
      </w:r>
      <w:r w:rsidR="009A3187">
        <w:t xml:space="preserve">nited </w:t>
      </w:r>
      <w:r>
        <w:t>K</w:t>
      </w:r>
      <w:r w:rsidR="009A3187">
        <w:t>ingdom</w:t>
      </w:r>
      <w:r>
        <w:t xml:space="preserve">, the Academy of Medical Sciences recently convened a joint meeting with a number of other funders to explore these issues, </w:t>
      </w:r>
      <w:r w:rsidR="009A3187">
        <w:t xml:space="preserve">whereas </w:t>
      </w:r>
      <w:r>
        <w:t>in the U</w:t>
      </w:r>
      <w:r w:rsidR="009A3187">
        <w:t xml:space="preserve">nited </w:t>
      </w:r>
      <w:r>
        <w:t>S</w:t>
      </w:r>
      <w:r w:rsidR="009A3187">
        <w:t>tates</w:t>
      </w:r>
      <w:r>
        <w:t xml:space="preserve"> the National Institutes of Health has an </w:t>
      </w:r>
      <w:proofErr w:type="spellStart"/>
      <w:r>
        <w:t>ongoing</w:t>
      </w:r>
      <w:proofErr w:type="spellEnd"/>
      <w:r>
        <w:t xml:space="preserve"> initiative to improve research reproducibility</w:t>
      </w:r>
      <w:hyperlink r:id="rId13">
        <w:r>
          <w:rPr>
            <w:vertAlign w:val="superscript"/>
          </w:rPr>
          <w:t>6</w:t>
        </w:r>
      </w:hyperlink>
      <w:r>
        <w:t>.</w:t>
      </w:r>
    </w:p>
    <w:p w14:paraId="0C23B1BE" w14:textId="77777777" w:rsidR="00E04251" w:rsidRDefault="00E04251"/>
    <w:p w14:paraId="50667634" w14:textId="77777777" w:rsidR="00E04251" w:rsidRDefault="00A93131">
      <w:r>
        <w:t>Perhaps one of the most surprising findings in recent work is the lack of appreciation of the QRP problem by researchers. John and colleagues</w:t>
      </w:r>
      <w:hyperlink r:id="rId14">
        <w:r>
          <w:rPr>
            <w:vertAlign w:val="superscript"/>
          </w:rPr>
          <w:t>7</w:t>
        </w:r>
      </w:hyperlink>
      <w:r>
        <w:t xml:space="preserve"> polled psychology researchers to determine the rate of QRPs, and asked them to rate the defensibility of a number of QRPs on a scale of 0 (indefensible) to 2 (defensible). These researchers gave surprisingly high defensibility ratings to such clearly problematic practices as stopping data collection once a desired result is found (mean rating</w:t>
      </w:r>
      <w:r w:rsidR="007607D6">
        <w:t> </w:t>
      </w:r>
      <w:r>
        <w:t>=</w:t>
      </w:r>
      <w:r w:rsidR="007607D6">
        <w:t> </w:t>
      </w:r>
      <w:r>
        <w:t xml:space="preserve">1.76), reporting unexpected results as having been predicted </w:t>
      </w:r>
      <w:r>
        <w:rPr>
          <w:i/>
        </w:rPr>
        <w:t>a priori</w:t>
      </w:r>
      <w:r>
        <w:t xml:space="preserve"> (mean</w:t>
      </w:r>
      <w:r w:rsidR="007607D6">
        <w:t> </w:t>
      </w:r>
      <w:r>
        <w:t>=</w:t>
      </w:r>
      <w:r w:rsidR="007607D6">
        <w:t> </w:t>
      </w:r>
      <w:r>
        <w:t>1.5) and deciding whether to exclude data after looking at the effects of doing so (mean</w:t>
      </w:r>
      <w:r w:rsidR="007607D6">
        <w:t> </w:t>
      </w:r>
      <w:r>
        <w:t>=</w:t>
      </w:r>
      <w:r w:rsidR="007607D6">
        <w:t> </w:t>
      </w:r>
      <w:r>
        <w:t xml:space="preserve">1.61). These results suggest that there remains a substantial need for </w:t>
      </w:r>
      <w:r w:rsidR="00E33C30">
        <w:t xml:space="preserve">raising the </w:t>
      </w:r>
      <w:r w:rsidR="00BF4B39">
        <w:t xml:space="preserve">awareness </w:t>
      </w:r>
      <w:r w:rsidR="00E33C30">
        <w:t xml:space="preserve">of QRPs </w:t>
      </w:r>
      <w:r>
        <w:t>among researchers.</w:t>
      </w:r>
      <w:r w:rsidR="00E33C30">
        <w:t xml:space="preserve"> </w:t>
      </w:r>
      <w:r w:rsidR="00E33C30">
        <w:rPr>
          <w:b/>
          <w:color w:val="0000FF"/>
        </w:rPr>
        <w:t>[</w:t>
      </w:r>
      <w:proofErr w:type="spellStart"/>
      <w:r w:rsidR="00E33C30">
        <w:rPr>
          <w:b/>
          <w:color w:val="0000FF"/>
        </w:rPr>
        <w:t>Au:OK</w:t>
      </w:r>
      <w:proofErr w:type="spellEnd"/>
      <w:r w:rsidR="00E33C30">
        <w:rPr>
          <w:b/>
          <w:color w:val="0000FF"/>
        </w:rPr>
        <w:t>?]</w:t>
      </w:r>
      <w:r w:rsidR="00E33C30">
        <w:t xml:space="preserve"> </w:t>
      </w:r>
    </w:p>
    <w:p w14:paraId="05D17ADE" w14:textId="77777777" w:rsidR="00E04251" w:rsidRDefault="00E04251"/>
    <w:p w14:paraId="50633F2F" w14:textId="77777777" w:rsidR="00E04251" w:rsidRDefault="009A3187">
      <w:r w:rsidRPr="008B4573">
        <w:t>In this article</w:t>
      </w:r>
      <w:r w:rsidR="00A93131">
        <w:t xml:space="preserve"> we outline a number of potentially problematic </w:t>
      </w:r>
      <w:r w:rsidR="00BF4B39">
        <w:t xml:space="preserve">neuroimaging </w:t>
      </w:r>
      <w:r w:rsidR="00A93131">
        <w:t xml:space="preserve">research practices </w:t>
      </w:r>
      <w:r w:rsidR="007607D6">
        <w:t xml:space="preserve">that </w:t>
      </w:r>
      <w:r w:rsidR="00A93131">
        <w:t>can lead to increased risk of false or exaggerated results. For each problem</w:t>
      </w:r>
      <w:r w:rsidR="007607D6">
        <w:t>atic research practice</w:t>
      </w:r>
      <w:r w:rsidR="00A93131">
        <w:t xml:space="preserve">, we propose a set of </w:t>
      </w:r>
      <w:r w:rsidR="00A93131" w:rsidRPr="008B4573">
        <w:rPr>
          <w:color w:val="auto"/>
        </w:rPr>
        <w:t xml:space="preserve">solutions. </w:t>
      </w:r>
      <w:r w:rsidR="00A93131" w:rsidRPr="008B4573">
        <w:rPr>
          <w:color w:val="auto"/>
          <w:highlight w:val="white"/>
        </w:rPr>
        <w:t>Most of these are</w:t>
      </w:r>
      <w:r w:rsidRPr="008B4573">
        <w:rPr>
          <w:color w:val="auto"/>
          <w:highlight w:val="white"/>
        </w:rPr>
        <w:t>,</w:t>
      </w:r>
      <w:r w:rsidR="00A93131" w:rsidRPr="008B4573">
        <w:rPr>
          <w:color w:val="auto"/>
          <w:highlight w:val="white"/>
        </w:rPr>
        <w:t xml:space="preserve"> in </w:t>
      </w:r>
      <w:r w:rsidRPr="008B4573">
        <w:rPr>
          <w:color w:val="auto"/>
          <w:highlight w:val="white"/>
        </w:rPr>
        <w:t xml:space="preserve">principle, </w:t>
      </w:r>
      <w:r w:rsidR="00A93131" w:rsidRPr="008B4573">
        <w:rPr>
          <w:color w:val="auto"/>
          <w:highlight w:val="white"/>
        </w:rPr>
        <w:t xml:space="preserve">uncontroversial, </w:t>
      </w:r>
      <w:commentRangeStart w:id="9"/>
      <w:r w:rsidR="00A93131" w:rsidRPr="008B4573">
        <w:rPr>
          <w:color w:val="auto"/>
          <w:highlight w:val="white"/>
        </w:rPr>
        <w:t>but in reality we find that best practices are often not followed</w:t>
      </w:r>
      <w:commentRangeEnd w:id="9"/>
      <w:r w:rsidR="007607D6">
        <w:rPr>
          <w:rStyle w:val="CommentReference"/>
        </w:rPr>
        <w:commentReference w:id="9"/>
      </w:r>
      <w:r w:rsidR="00A93131" w:rsidRPr="008B4573">
        <w:rPr>
          <w:color w:val="auto"/>
          <w:highlight w:val="white"/>
        </w:rPr>
        <w:t xml:space="preserve">. </w:t>
      </w:r>
      <w:r w:rsidR="00A93131" w:rsidRPr="008B4573">
        <w:rPr>
          <w:color w:val="auto"/>
        </w:rPr>
        <w:t>Man</w:t>
      </w:r>
      <w:r w:rsidR="00A93131">
        <w:t xml:space="preserve">y of these solutions arise from the experience of other fields </w:t>
      </w:r>
      <w:r>
        <w:t xml:space="preserve">with similar problems </w:t>
      </w:r>
      <w:r w:rsidR="00A93131">
        <w:t>(</w:t>
      </w:r>
      <w:r>
        <w:t xml:space="preserve">particularly those dealing with similarly large and complex data sets, </w:t>
      </w:r>
      <w:r w:rsidR="00A93131">
        <w:t>such as genetics</w:t>
      </w:r>
      <w:r>
        <w:t>; Box 1)</w:t>
      </w:r>
      <w:r w:rsidR="00A93131">
        <w:t xml:space="preserve">. </w:t>
      </w:r>
    </w:p>
    <w:p w14:paraId="0A7BD22F" w14:textId="77777777" w:rsidR="00E04251" w:rsidRDefault="00E04251"/>
    <w:p w14:paraId="4B3AFBF6" w14:textId="77777777" w:rsidR="00E04251" w:rsidRPr="007607D6" w:rsidRDefault="00A93131">
      <w:r w:rsidRPr="008B4573">
        <w:rPr>
          <w:b/>
        </w:rPr>
        <w:t>Statistical power</w:t>
      </w:r>
    </w:p>
    <w:p w14:paraId="30E0F09F" w14:textId="77777777" w:rsidR="007607D6" w:rsidRDefault="007607D6">
      <w:r>
        <w:t>In t</w:t>
      </w:r>
      <w:r w:rsidR="00A93131">
        <w:t>he</w:t>
      </w:r>
      <w:r>
        <w:t>ir</w:t>
      </w:r>
      <w:r w:rsidR="00A93131">
        <w:t xml:space="preserve"> </w:t>
      </w:r>
      <w:r w:rsidR="00267815">
        <w:t>A</w:t>
      </w:r>
      <w:r w:rsidR="00A93131">
        <w:t>nalys</w:t>
      </w:r>
      <w:r w:rsidR="00267815">
        <w:t>i</w:t>
      </w:r>
      <w:r w:rsidR="00A93131">
        <w:t>s</w:t>
      </w:r>
      <w:r w:rsidR="00267815">
        <w:t xml:space="preserve"> article</w:t>
      </w:r>
      <w:hyperlink r:id="rId15">
        <w:r>
          <w:rPr>
            <w:vertAlign w:val="superscript"/>
          </w:rPr>
          <w:t>8</w:t>
        </w:r>
      </w:hyperlink>
      <w:r>
        <w:t>,</w:t>
      </w:r>
      <w:r w:rsidR="00A93131">
        <w:t xml:space="preserve"> Button and colleagues</w:t>
      </w:r>
      <w:hyperlink r:id="rId16">
        <w:r w:rsidR="00A93131">
          <w:rPr>
            <w:vertAlign w:val="superscript"/>
          </w:rPr>
          <w:t>8</w:t>
        </w:r>
      </w:hyperlink>
      <w:r w:rsidR="00A93131">
        <w:t xml:space="preserve"> provided a wake-up call regarding statistical power in neuroscience</w:t>
      </w:r>
      <w:r>
        <w:t>. In</w:t>
      </w:r>
      <w:r w:rsidR="00A93131">
        <w:t xml:space="preserve"> particular</w:t>
      </w:r>
      <w:r>
        <w:t>, they</w:t>
      </w:r>
      <w:r w:rsidR="00A93131">
        <w:t xml:space="preserve"> highlight the point (raised earlier by Ioannidis</w:t>
      </w:r>
      <w:hyperlink r:id="rId17">
        <w:r w:rsidR="00A93131">
          <w:rPr>
            <w:vertAlign w:val="superscript"/>
          </w:rPr>
          <w:t>2</w:t>
        </w:r>
      </w:hyperlink>
      <w:r w:rsidR="00A93131">
        <w:t>) that low power not only reduces the likelihood of finding a true result if it exists, but also raises the likelihood that any positive result is false, as well as causing substantial inflation of observed positive effect sizes</w:t>
      </w:r>
      <w:hyperlink r:id="rId18">
        <w:r w:rsidR="00A93131">
          <w:rPr>
            <w:vertAlign w:val="superscript"/>
          </w:rPr>
          <w:t>9</w:t>
        </w:r>
      </w:hyperlink>
      <w:r w:rsidR="00A93131">
        <w:t xml:space="preserve">. In the context of neuroimaging, Button and colleagues considered only structural MRI studies, but the situation in fMRI is no better. </w:t>
      </w:r>
    </w:p>
    <w:p w14:paraId="407BDEF3" w14:textId="77777777" w:rsidR="005E0B1D" w:rsidRDefault="005E0B1D"/>
    <w:p w14:paraId="6B24EC49" w14:textId="77777777" w:rsidR="00372CAC" w:rsidRDefault="005E0B1D" w:rsidP="00372CAC">
      <w:commentRangeStart w:id="10"/>
      <w:r>
        <w:t xml:space="preserve">Here, </w:t>
      </w:r>
      <w:commentRangeEnd w:id="10"/>
      <w:r>
        <w:rPr>
          <w:rStyle w:val="CommentReference"/>
        </w:rPr>
        <w:commentReference w:id="10"/>
      </w:r>
      <w:r>
        <w:t xml:space="preserve">we present an analysis of sample sizes and the resulting statistical power of fMRI studies over the past 20 years. </w:t>
      </w:r>
      <w:r>
        <w:rPr>
          <w:b/>
          <w:color w:val="0000FF"/>
        </w:rPr>
        <w:t>[</w:t>
      </w:r>
      <w:proofErr w:type="spellStart"/>
      <w:r>
        <w:rPr>
          <w:b/>
          <w:color w:val="0000FF"/>
        </w:rPr>
        <w:t>Au:OK</w:t>
      </w:r>
      <w:proofErr w:type="spellEnd"/>
      <w:r>
        <w:rPr>
          <w:b/>
          <w:color w:val="0000FF"/>
        </w:rPr>
        <w:t>?]</w:t>
      </w:r>
      <w:r>
        <w:t xml:space="preserve"> </w:t>
      </w:r>
      <w:r w:rsidR="007D049A">
        <w:t>First, to gain a perspective of any changes in sample sizes over this time period, w</w:t>
      </w:r>
      <w:r>
        <w:t>e obtained sample sizes from fMRI studies from two sources</w:t>
      </w:r>
      <w:commentRangeStart w:id="11"/>
      <w:r>
        <w:t>: manual extraction from published meta-analyses</w:t>
      </w:r>
      <w:hyperlink r:id="rId19">
        <w:r>
          <w:rPr>
            <w:vertAlign w:val="superscript"/>
          </w:rPr>
          <w:t>10</w:t>
        </w:r>
      </w:hyperlink>
      <w:commentRangeEnd w:id="11"/>
      <w:r w:rsidR="00A34223">
        <w:rPr>
          <w:rStyle w:val="CommentReference"/>
        </w:rPr>
        <w:commentReference w:id="11"/>
      </w:r>
      <w:r>
        <w:t xml:space="preserve">, and </w:t>
      </w:r>
      <w:commentRangeStart w:id="12"/>
      <w:r>
        <w:t xml:space="preserve">automated extraction from the </w:t>
      </w:r>
      <w:proofErr w:type="spellStart"/>
      <w:r>
        <w:t>Neurosynth</w:t>
      </w:r>
      <w:proofErr w:type="spellEnd"/>
      <w:r>
        <w:t xml:space="preserve"> database</w:t>
      </w:r>
      <w:hyperlink r:id="rId20">
        <w:r>
          <w:rPr>
            <w:vertAlign w:val="superscript"/>
          </w:rPr>
          <w:t>11</w:t>
        </w:r>
      </w:hyperlink>
      <w:commentRangeEnd w:id="12"/>
      <w:r w:rsidR="00A34223">
        <w:rPr>
          <w:rStyle w:val="CommentReference"/>
        </w:rPr>
        <w:commentReference w:id="12"/>
      </w:r>
      <w:r>
        <w:t xml:space="preserve"> </w:t>
      </w:r>
      <w:r w:rsidR="007D049A">
        <w:t xml:space="preserve">The data and </w:t>
      </w:r>
      <w:commentRangeStart w:id="13"/>
      <w:r w:rsidR="007D049A">
        <w:t>code</w:t>
      </w:r>
      <w:commentRangeEnd w:id="13"/>
      <w:r w:rsidR="00D56B53">
        <w:rPr>
          <w:rStyle w:val="CommentReference"/>
        </w:rPr>
        <w:commentReference w:id="13"/>
      </w:r>
      <w:r w:rsidR="007D049A">
        <w:t xml:space="preserve"> to reproduce Figure 1a are available here:</w:t>
      </w:r>
      <w:commentRangeStart w:id="14"/>
      <w:r w:rsidR="007D049A">
        <w:t xml:space="preserve"> </w:t>
      </w:r>
      <w:commentRangeEnd w:id="14"/>
      <w:r w:rsidR="007D049A">
        <w:rPr>
          <w:rStyle w:val="CommentReference"/>
        </w:rPr>
        <w:commentReference w:id="14"/>
      </w:r>
      <w:r w:rsidR="007D049A">
        <w:t>.</w:t>
      </w:r>
      <w:r w:rsidR="000E78A7">
        <w:t xml:space="preserve"> </w:t>
      </w:r>
      <w:r w:rsidR="007143ED">
        <w:t>Figure 1a</w:t>
      </w:r>
      <w:r>
        <w:t xml:space="preserve"> </w:t>
      </w:r>
      <w:r w:rsidR="007143ED">
        <w:t xml:space="preserve">shows </w:t>
      </w:r>
      <w:r>
        <w:t>that</w:t>
      </w:r>
      <w:r w:rsidR="007143ED">
        <w:t>,</w:t>
      </w:r>
      <w:r>
        <w:t xml:space="preserve"> despite a steady increase in sample size</w:t>
      </w:r>
      <w:r w:rsidR="007143ED">
        <w:t xml:space="preserve"> over the past two decades</w:t>
      </w:r>
      <w:r>
        <w:t xml:space="preserve">, </w:t>
      </w:r>
      <w:r w:rsidR="007143ED">
        <w:t xml:space="preserve">the </w:t>
      </w:r>
      <w:r>
        <w:t>median sample size</w:t>
      </w:r>
      <w:r w:rsidR="007143ED">
        <w:t xml:space="preserve"> for an fMRI study</w:t>
      </w:r>
      <w:r>
        <w:t xml:space="preserve"> </w:t>
      </w:r>
      <w:r w:rsidR="007143ED">
        <w:t xml:space="preserve">in 2015 </w:t>
      </w:r>
      <w:r>
        <w:t>remain</w:t>
      </w:r>
      <w:r w:rsidR="007143ED">
        <w:t>s</w:t>
      </w:r>
      <w:r>
        <w:t xml:space="preserve"> below 25. </w:t>
      </w:r>
      <w:commentRangeStart w:id="15"/>
      <w:r w:rsidR="00372CAC">
        <w:t>However, one encouraging finding from this analysis</w:t>
      </w:r>
      <w:commentRangeEnd w:id="15"/>
      <w:r w:rsidR="00372CAC">
        <w:rPr>
          <w:rStyle w:val="CommentReference"/>
        </w:rPr>
        <w:commentReference w:id="15"/>
      </w:r>
      <w:r w:rsidR="00372CAC">
        <w:t xml:space="preserve"> is that the number of recent studies with large samples (greater than 100) is rapidly increasing, suggesting that the field may be progressing towards adequately powered research.</w:t>
      </w:r>
    </w:p>
    <w:p w14:paraId="0289AED3" w14:textId="77777777" w:rsidR="007143ED" w:rsidRDefault="007143ED"/>
    <w:p w14:paraId="77048354" w14:textId="77777777" w:rsidR="00337881" w:rsidRPr="005B5A90" w:rsidRDefault="00372CAC" w:rsidP="00337881">
      <w:commentRangeStart w:id="16"/>
      <w:r>
        <w:t>F</w:t>
      </w:r>
      <w:r w:rsidR="005B5A90">
        <w:t>or</w:t>
      </w:r>
      <w:commentRangeEnd w:id="16"/>
      <w:r w:rsidR="00D70B55">
        <w:rPr>
          <w:rStyle w:val="CommentReference"/>
        </w:rPr>
        <w:commentReference w:id="16"/>
      </w:r>
      <w:r w:rsidR="005B5A90">
        <w:t xml:space="preserve"> each of </w:t>
      </w:r>
      <w:r w:rsidR="005E0B1D" w:rsidRPr="005B5A90">
        <w:t xml:space="preserve">the </w:t>
      </w:r>
      <w:commentRangeStart w:id="17"/>
      <w:r w:rsidR="005E0B1D" w:rsidRPr="005B5A90">
        <w:t xml:space="preserve">sample sizes </w:t>
      </w:r>
      <w:commentRangeEnd w:id="17"/>
      <w:r w:rsidR="00286A13">
        <w:rPr>
          <w:rStyle w:val="CommentReference"/>
        </w:rPr>
        <w:commentReference w:id="17"/>
      </w:r>
      <w:r w:rsidR="007143ED" w:rsidRPr="005B5A90">
        <w:t>shown in Figure 1a</w:t>
      </w:r>
      <w:r w:rsidR="005E0B1D" w:rsidRPr="005B5A90">
        <w:t xml:space="preserve">, we estimated the standardized effect size </w:t>
      </w:r>
      <w:r w:rsidR="005B5A90">
        <w:t xml:space="preserve">that would be </w:t>
      </w:r>
      <w:r w:rsidR="005E0B1D" w:rsidRPr="005B5A90">
        <w:t xml:space="preserve">required to detect an effect with </w:t>
      </w:r>
      <w:commentRangeStart w:id="18"/>
      <w:r w:rsidR="005E0B1D" w:rsidRPr="005B5A90">
        <w:t xml:space="preserve">80% power </w:t>
      </w:r>
      <w:commentRangeEnd w:id="18"/>
      <w:r w:rsidR="007143ED" w:rsidRPr="005B5A90">
        <w:rPr>
          <w:rStyle w:val="CommentReference"/>
        </w:rPr>
        <w:commentReference w:id="18"/>
      </w:r>
      <w:r w:rsidR="005E0B1D" w:rsidRPr="005B5A90">
        <w:t xml:space="preserve">for a whole-brain linear mixed-effects analysis using a </w:t>
      </w:r>
      <w:proofErr w:type="spellStart"/>
      <w:r w:rsidR="005E0B1D" w:rsidRPr="005B5A90">
        <w:t>voxelwise</w:t>
      </w:r>
      <w:proofErr w:type="spellEnd"/>
      <w:r w:rsidR="005E0B1D" w:rsidRPr="005B5A90">
        <w:t xml:space="preserve"> </w:t>
      </w:r>
      <w:commentRangeStart w:id="20"/>
      <w:r w:rsidR="005E0B1D" w:rsidRPr="005B5A90">
        <w:t xml:space="preserve">5% </w:t>
      </w:r>
      <w:proofErr w:type="spellStart"/>
      <w:r w:rsidR="005E0B1D" w:rsidRPr="005B5A90">
        <w:t>familywise</w:t>
      </w:r>
      <w:proofErr w:type="spellEnd"/>
      <w:r w:rsidR="005E0B1D" w:rsidRPr="005B5A90">
        <w:t xml:space="preserve"> error</w:t>
      </w:r>
      <w:r w:rsidR="007D36EC">
        <w:t xml:space="preserve"> (FWE)</w:t>
      </w:r>
      <w:r w:rsidR="005E0B1D" w:rsidRPr="005B5A90">
        <w:t xml:space="preserve"> rate threshol</w:t>
      </w:r>
      <w:commentRangeEnd w:id="20"/>
      <w:r w:rsidR="007143ED" w:rsidRPr="005B5A90">
        <w:rPr>
          <w:rStyle w:val="CommentReference"/>
        </w:rPr>
        <w:commentReference w:id="20"/>
      </w:r>
      <w:r w:rsidR="005E0B1D" w:rsidRPr="005B5A90">
        <w:t>d from random field theory</w:t>
      </w:r>
      <w:commentRangeStart w:id="22"/>
      <w:r w:rsidR="005E0B1D" w:rsidRPr="005B5A90">
        <w:fldChar w:fldCharType="begin"/>
      </w:r>
      <w:r w:rsidR="005E0B1D" w:rsidRPr="005B5A90">
        <w:instrText xml:space="preserve"> HYPERLINK "https://paperpile.com/c/BVQBEO/rn03" \h </w:instrText>
      </w:r>
      <w:r w:rsidR="005E0B1D" w:rsidRPr="005B5A90">
        <w:fldChar w:fldCharType="separate"/>
      </w:r>
      <w:r w:rsidR="005E0B1D" w:rsidRPr="005B5A90">
        <w:rPr>
          <w:vertAlign w:val="superscript"/>
        </w:rPr>
        <w:t>12</w:t>
      </w:r>
      <w:r w:rsidR="005E0B1D" w:rsidRPr="005B5A90">
        <w:rPr>
          <w:vertAlign w:val="superscript"/>
        </w:rPr>
        <w:fldChar w:fldCharType="end"/>
      </w:r>
      <w:commentRangeEnd w:id="22"/>
      <w:r w:rsidR="000707CB" w:rsidRPr="005B5A90">
        <w:rPr>
          <w:rStyle w:val="CommentReference"/>
        </w:rPr>
        <w:commentReference w:id="22"/>
      </w:r>
      <w:r w:rsidR="005E0B1D" w:rsidRPr="005B5A90">
        <w:t xml:space="preserve">. </w:t>
      </w:r>
      <w:ins w:id="24" w:author="Joke" w:date="2016-07-06T13:20:00Z">
        <w:r w:rsidR="008042F4">
          <w:t xml:space="preserve"> These error rates are standard in neuroimaging and statistics in general.  </w:t>
        </w:r>
      </w:ins>
      <w:commentRangeStart w:id="25"/>
      <w:r w:rsidR="007143ED" w:rsidRPr="005B5A90">
        <w:t>In other words</w:t>
      </w:r>
      <w:r w:rsidR="00286A13">
        <w:t>, we found the minimum</w:t>
      </w:r>
      <w:r w:rsidR="005B5A90">
        <w:t xml:space="preserve"> effect size </w:t>
      </w:r>
      <w:r w:rsidR="00286A13">
        <w:t xml:space="preserve">(Cohen’s D) </w:t>
      </w:r>
      <w:r w:rsidR="005B5A90">
        <w:t xml:space="preserve">that would have been needed in each of these studies in order for the difference to be considered statistically significant, given the </w:t>
      </w:r>
      <w:ins w:id="26" w:author="Joke" w:date="2016-07-06T13:21:00Z">
        <w:r w:rsidR="00AA0FCA">
          <w:t xml:space="preserve">median </w:t>
        </w:r>
      </w:ins>
      <w:r w:rsidR="005B5A90">
        <w:t>sample size.</w:t>
      </w:r>
      <w:r w:rsidR="006A048A">
        <w:t xml:space="preserve"> </w:t>
      </w:r>
      <w:r w:rsidR="006A048A">
        <w:rPr>
          <w:b/>
          <w:color w:val="0000FF"/>
        </w:rPr>
        <w:t>[</w:t>
      </w:r>
      <w:proofErr w:type="spellStart"/>
      <w:r w:rsidR="006A048A">
        <w:rPr>
          <w:b/>
          <w:color w:val="0000FF"/>
        </w:rPr>
        <w:t>Au:OK</w:t>
      </w:r>
      <w:proofErr w:type="spellEnd"/>
      <w:r w:rsidR="006A048A">
        <w:rPr>
          <w:b/>
          <w:color w:val="0000FF"/>
        </w:rPr>
        <w:t>?]</w:t>
      </w:r>
      <w:r w:rsidR="006A048A">
        <w:t xml:space="preserve"> </w:t>
      </w:r>
      <w:commentRangeEnd w:id="25"/>
      <w:r w:rsidR="007143ED" w:rsidRPr="005B5A90">
        <w:rPr>
          <w:rStyle w:val="CommentReference"/>
        </w:rPr>
        <w:commentReference w:id="25"/>
      </w:r>
      <w:r w:rsidR="00337881" w:rsidRPr="00337881">
        <w:t xml:space="preserve"> </w:t>
      </w:r>
      <w:r w:rsidR="00337881">
        <w:t>The d</w:t>
      </w:r>
      <w:r w:rsidR="00337881" w:rsidRPr="005B5A90">
        <w:t xml:space="preserve">ata and code to generate </w:t>
      </w:r>
      <w:commentRangeStart w:id="27"/>
      <w:r w:rsidR="00337881" w:rsidRPr="005B5A90">
        <w:t xml:space="preserve">Figure 1b </w:t>
      </w:r>
      <w:commentRangeEnd w:id="27"/>
      <w:r w:rsidR="00337881" w:rsidRPr="005B5A90">
        <w:rPr>
          <w:rStyle w:val="CommentReference"/>
        </w:rPr>
        <w:commentReference w:id="27"/>
      </w:r>
      <w:r w:rsidR="00337881" w:rsidRPr="005B5A90">
        <w:t xml:space="preserve">figures are available at </w:t>
      </w:r>
      <w:hyperlink r:id="rId21">
        <w:r w:rsidR="00337881" w:rsidRPr="005B5A90">
          <w:rPr>
            <w:color w:val="1155CC"/>
            <w:u w:val="single"/>
          </w:rPr>
          <w:t>http://nbviewer.jupyter.org/github/poldracklab/power/blob/master/Fig_power/fig_power.ipynb</w:t>
        </w:r>
      </w:hyperlink>
    </w:p>
    <w:p w14:paraId="032F33F2" w14:textId="77777777" w:rsidR="00604E4E" w:rsidRDefault="00604E4E" w:rsidP="00604E4E"/>
    <w:p w14:paraId="44E869DC" w14:textId="27E2D69E" w:rsidR="00831FF0" w:rsidRDefault="00604E4E" w:rsidP="00604E4E">
      <w:pPr>
        <w:rPr>
          <w:color w:val="222222"/>
        </w:rPr>
      </w:pPr>
      <w:r>
        <w:rPr>
          <w:color w:val="222222"/>
        </w:rPr>
        <w:t xml:space="preserve">To do this, we </w:t>
      </w:r>
      <w:r w:rsidR="00286A13">
        <w:rPr>
          <w:color w:val="222222"/>
        </w:rPr>
        <w:t>assumed that</w:t>
      </w:r>
      <w:r>
        <w:rPr>
          <w:color w:val="222222"/>
        </w:rPr>
        <w:t xml:space="preserve"> each study used </w:t>
      </w:r>
      <w:r w:rsidRPr="008B4573">
        <w:rPr>
          <w:color w:val="222222"/>
        </w:rPr>
        <w:t xml:space="preserve">a </w:t>
      </w:r>
      <w:commentRangeStart w:id="29"/>
      <w:r w:rsidRPr="008B4573">
        <w:rPr>
          <w:color w:val="222222"/>
        </w:rPr>
        <w:t>statistical map</w:t>
      </w:r>
      <w:commentRangeEnd w:id="29"/>
      <w:r w:rsidR="00831FF0">
        <w:rPr>
          <w:rStyle w:val="CommentReference"/>
        </w:rPr>
        <w:commentReference w:id="29"/>
      </w:r>
      <w:ins w:id="31" w:author="Joke" w:date="2016-07-06T13:22:00Z">
        <w:r w:rsidR="00AA0FCA">
          <w:rPr>
            <w:color w:val="222222"/>
          </w:rPr>
          <w:t xml:space="preserve"> with T-values</w:t>
        </w:r>
      </w:ins>
      <w:r w:rsidRPr="008B4573">
        <w:rPr>
          <w:color w:val="222222"/>
        </w:rPr>
        <w:t xml:space="preserve"> in </w:t>
      </w:r>
      <w:commentRangeStart w:id="32"/>
      <w:r w:rsidRPr="008B4573">
        <w:rPr>
          <w:color w:val="222222"/>
        </w:rPr>
        <w:t xml:space="preserve">an MNI </w:t>
      </w:r>
      <w:commentRangeEnd w:id="32"/>
      <w:r>
        <w:rPr>
          <w:rStyle w:val="CommentReference"/>
        </w:rPr>
        <w:commentReference w:id="32"/>
      </w:r>
      <w:r>
        <w:rPr>
          <w:color w:val="222222"/>
        </w:rPr>
        <w:t xml:space="preserve">(Montreal Neurological Institute) </w:t>
      </w:r>
      <w:commentRangeStart w:id="34"/>
      <w:r w:rsidRPr="008B4573">
        <w:rPr>
          <w:color w:val="222222"/>
        </w:rPr>
        <w:t>template</w:t>
      </w:r>
      <w:commentRangeEnd w:id="34"/>
      <w:r w:rsidR="00464B92">
        <w:rPr>
          <w:rStyle w:val="CommentReference"/>
        </w:rPr>
        <w:commentReference w:id="34"/>
      </w:r>
      <w:r w:rsidRPr="008B4573">
        <w:rPr>
          <w:color w:val="222222"/>
        </w:rPr>
        <w:t xml:space="preserve"> with </w:t>
      </w:r>
      <w:commentRangeStart w:id="36"/>
      <w:r w:rsidRPr="008B4573">
        <w:rPr>
          <w:color w:val="222222"/>
        </w:rPr>
        <w:t xml:space="preserve">smoothness of three times the </w:t>
      </w:r>
      <w:proofErr w:type="spellStart"/>
      <w:r w:rsidRPr="008B4573">
        <w:rPr>
          <w:color w:val="222222"/>
        </w:rPr>
        <w:t>voxelsize</w:t>
      </w:r>
      <w:commentRangeEnd w:id="36"/>
      <w:proofErr w:type="spellEnd"/>
      <w:r>
        <w:rPr>
          <w:rStyle w:val="CommentReference"/>
        </w:rPr>
        <w:commentReference w:id="36"/>
      </w:r>
      <w:ins w:id="38" w:author="Joke" w:date="2016-07-06T13:34:00Z">
        <w:r w:rsidR="008B152C">
          <w:rPr>
            <w:color w:val="222222"/>
          </w:rPr>
          <w:t>, a commonly used value for smoothness in fMRI analysis</w:t>
        </w:r>
      </w:ins>
      <w:ins w:id="39" w:author="Joke" w:date="2016-07-06T13:22:00Z">
        <w:r w:rsidR="00AA0FCA">
          <w:rPr>
            <w:color w:val="222222"/>
          </w:rPr>
          <w:t xml:space="preserve">.  The MNI template is a </w:t>
        </w:r>
      </w:ins>
      <w:ins w:id="40" w:author="Joke" w:date="2016-07-06T13:27:00Z">
        <w:r w:rsidR="00E609C6">
          <w:rPr>
            <w:color w:val="222222"/>
          </w:rPr>
          <w:t xml:space="preserve">freely available </w:t>
        </w:r>
      </w:ins>
      <w:ins w:id="41" w:author="Joke" w:date="2016-07-06T13:22:00Z">
        <w:r w:rsidR="00AA0FCA">
          <w:rPr>
            <w:color w:val="222222"/>
          </w:rPr>
          <w:t>template</w:t>
        </w:r>
      </w:ins>
      <w:ins w:id="42" w:author="Joke" w:date="2016-07-06T14:23:00Z">
        <w:r w:rsidR="00B158CD">
          <w:rPr>
            <w:color w:val="222222"/>
          </w:rPr>
          <w:t xml:space="preserve">, </w:t>
        </w:r>
      </w:ins>
      <w:ins w:id="43" w:author="Joke" w:date="2016-07-06T14:24:00Z">
        <w:r w:rsidR="00B158CD">
          <w:rPr>
            <w:color w:val="222222"/>
          </w:rPr>
          <w:t xml:space="preserve">obtained from an average T1 scan for 152 subjects with a resolution of 2 </w:t>
        </w:r>
        <w:proofErr w:type="spellStart"/>
        <w:r w:rsidR="00B158CD">
          <w:rPr>
            <w:color w:val="222222"/>
          </w:rPr>
          <w:t>millimeter</w:t>
        </w:r>
        <w:proofErr w:type="spellEnd"/>
        <w:r w:rsidR="00B158CD">
          <w:rPr>
            <w:color w:val="222222"/>
          </w:rPr>
          <w:t xml:space="preserve">, with a volume of </w:t>
        </w:r>
        <w:r w:rsidR="00B158CD" w:rsidRPr="00534CF3">
          <w:rPr>
            <w:color w:val="222222"/>
          </w:rPr>
          <w:t>228483</w:t>
        </w:r>
        <w:r w:rsidR="00B158CD">
          <w:rPr>
            <w:color w:val="222222"/>
          </w:rPr>
          <w:t xml:space="preserve"> voxels </w:t>
        </w:r>
        <w:r w:rsidR="00B158CD">
          <w:rPr>
            <w:b/>
            <w:color w:val="0000FF"/>
          </w:rPr>
          <w:t>[</w:t>
        </w:r>
        <w:proofErr w:type="spellStart"/>
        <w:r w:rsidR="00B158CD">
          <w:rPr>
            <w:b/>
            <w:color w:val="0000FF"/>
          </w:rPr>
          <w:t>Au:OK</w:t>
        </w:r>
        <w:proofErr w:type="spellEnd"/>
        <w:r w:rsidR="00B158CD">
          <w:rPr>
            <w:b/>
            <w:color w:val="0000FF"/>
          </w:rPr>
          <w:t>? The volume needs to be included here - please specify units],</w:t>
        </w:r>
      </w:ins>
      <w:ins w:id="44" w:author="Joke" w:date="2016-07-06T13:27:00Z">
        <w:r w:rsidR="00E609C6">
          <w:rPr>
            <w:color w:val="222222"/>
          </w:rPr>
          <w:t xml:space="preserve"> used </w:t>
        </w:r>
      </w:ins>
      <w:ins w:id="45" w:author="Joke" w:date="2016-07-06T14:24:00Z">
        <w:r w:rsidR="00B158CD">
          <w:rPr>
            <w:color w:val="222222"/>
          </w:rPr>
          <w:t xml:space="preserve">by default </w:t>
        </w:r>
      </w:ins>
      <w:ins w:id="46" w:author="Joke" w:date="2016-07-06T13:27:00Z">
        <w:r w:rsidR="00E609C6">
          <w:rPr>
            <w:color w:val="222222"/>
          </w:rPr>
          <w:t xml:space="preserve">in </w:t>
        </w:r>
        <w:r w:rsidR="00323C4D">
          <w:rPr>
            <w:color w:val="222222"/>
          </w:rPr>
          <w:t>FSL (</w:t>
        </w:r>
        <w:r w:rsidR="00323C4D" w:rsidRPr="001E7BD9">
          <w:t>Oxford Centre for Functional MRI of the Brain</w:t>
        </w:r>
        <w:r w:rsidR="00323C4D">
          <w:t xml:space="preserve"> Software Library) </w:t>
        </w:r>
        <w:r w:rsidR="00323C4D">
          <w:rPr>
            <w:color w:val="222222"/>
          </w:rPr>
          <w:t xml:space="preserve">and SPM </w:t>
        </w:r>
      </w:ins>
      <w:ins w:id="47" w:author="Joke" w:date="2016-07-06T13:28:00Z">
        <w:r w:rsidR="00323C4D">
          <w:t>(Statistical Parametric Mapping; a suite of programmes available from MATLAB (</w:t>
        </w:r>
        <w:proofErr w:type="spellStart"/>
        <w:r w:rsidR="00323C4D">
          <w:t>MathWorks</w:t>
        </w:r>
        <w:proofErr w:type="spellEnd"/>
        <w:r w:rsidR="00323C4D">
          <w:t xml:space="preserve">)) </w:t>
        </w:r>
        <w:r w:rsidR="00323C4D">
          <w:rPr>
            <w:b/>
            <w:color w:val="0000FF"/>
          </w:rPr>
          <w:t>[</w:t>
        </w:r>
        <w:proofErr w:type="spellStart"/>
        <w:r w:rsidR="00323C4D">
          <w:rPr>
            <w:b/>
            <w:color w:val="0000FF"/>
          </w:rPr>
          <w:t>Au:OK</w:t>
        </w:r>
        <w:proofErr w:type="spellEnd"/>
        <w:r w:rsidR="00323C4D">
          <w:rPr>
            <w:b/>
            <w:color w:val="0000FF"/>
          </w:rPr>
          <w:t>?]</w:t>
        </w:r>
      </w:ins>
      <w:del w:id="48" w:author="Joke" w:date="2016-07-06T13:22:00Z">
        <w:r w:rsidR="00534CF3" w:rsidDel="00AA0FCA">
          <w:rPr>
            <w:color w:val="222222"/>
          </w:rPr>
          <w:delText xml:space="preserve">, and </w:delText>
        </w:r>
      </w:del>
      <w:del w:id="49" w:author="Joke" w:date="2016-07-06T14:24:00Z">
        <w:r w:rsidR="00534CF3" w:rsidDel="00B158CD">
          <w:rPr>
            <w:color w:val="222222"/>
          </w:rPr>
          <w:delText xml:space="preserve">a volume of </w:delText>
        </w:r>
        <w:r w:rsidR="00534CF3" w:rsidRPr="00534CF3" w:rsidDel="00B158CD">
          <w:rPr>
            <w:color w:val="222222"/>
          </w:rPr>
          <w:delText>228483</w:delText>
        </w:r>
        <w:r w:rsidR="00534CF3" w:rsidDel="00B158CD">
          <w:rPr>
            <w:color w:val="222222"/>
          </w:rPr>
          <w:delText xml:space="preserve"> voxels </w:delText>
        </w:r>
        <w:r w:rsidR="00534CF3" w:rsidDel="00B158CD">
          <w:rPr>
            <w:b/>
            <w:color w:val="0000FF"/>
          </w:rPr>
          <w:delText>[Au:OK? The volume needs to be included here</w:delText>
        </w:r>
        <w:r w:rsidR="00464B92" w:rsidDel="00B158CD">
          <w:rPr>
            <w:b/>
            <w:color w:val="0000FF"/>
          </w:rPr>
          <w:delText xml:space="preserve"> - please specify units</w:delText>
        </w:r>
        <w:r w:rsidR="00534CF3" w:rsidDel="00B158CD">
          <w:rPr>
            <w:b/>
            <w:color w:val="0000FF"/>
          </w:rPr>
          <w:delText>]</w:delText>
        </w:r>
      </w:del>
      <w:r>
        <w:rPr>
          <w:color w:val="222222"/>
        </w:rPr>
        <w:t>. We</w:t>
      </w:r>
      <w:r w:rsidRPr="008B4573">
        <w:rPr>
          <w:color w:val="222222"/>
        </w:rPr>
        <w:t xml:space="preserve"> assume</w:t>
      </w:r>
      <w:r w:rsidR="00286A13">
        <w:rPr>
          <w:color w:val="222222"/>
        </w:rPr>
        <w:t>d</w:t>
      </w:r>
      <w:r w:rsidRPr="008B4573">
        <w:rPr>
          <w:color w:val="222222"/>
        </w:rPr>
        <w:t xml:space="preserve"> </w:t>
      </w:r>
      <w:r w:rsidR="00286A13">
        <w:rPr>
          <w:color w:val="222222"/>
        </w:rPr>
        <w:t xml:space="preserve">that in each case there would be </w:t>
      </w:r>
      <w:r w:rsidRPr="008B4573">
        <w:rPr>
          <w:color w:val="222222"/>
        </w:rPr>
        <w:t>one active region</w:t>
      </w:r>
      <w:r>
        <w:rPr>
          <w:color w:val="222222"/>
        </w:rPr>
        <w:t>,</w:t>
      </w:r>
      <w:r w:rsidRPr="008B4573">
        <w:rPr>
          <w:color w:val="222222"/>
        </w:rPr>
        <w:t xml:space="preserve"> with </w:t>
      </w:r>
      <w:commentRangeStart w:id="50"/>
      <w:proofErr w:type="spellStart"/>
      <w:r w:rsidRPr="008B4573">
        <w:rPr>
          <w:color w:val="222222"/>
        </w:rPr>
        <w:t>voxelwise</w:t>
      </w:r>
      <w:proofErr w:type="spellEnd"/>
      <w:r w:rsidRPr="008B4573">
        <w:rPr>
          <w:color w:val="222222"/>
        </w:rPr>
        <w:t xml:space="preserve"> standardised effect size D</w:t>
      </w:r>
      <w:commentRangeEnd w:id="50"/>
      <w:r>
        <w:rPr>
          <w:rStyle w:val="CommentReference"/>
        </w:rPr>
        <w:commentReference w:id="50"/>
      </w:r>
      <w:r w:rsidRPr="008B4573">
        <w:rPr>
          <w:color w:val="222222"/>
        </w:rPr>
        <w:t xml:space="preserve">. </w:t>
      </w:r>
      <w:ins w:id="51" w:author="Joke" w:date="2016-07-06T13:23:00Z">
        <w:r w:rsidR="00FB4002">
          <w:rPr>
            <w:color w:val="222222"/>
          </w:rPr>
          <w:t xml:space="preserve">In other words, we assume that </w:t>
        </w:r>
      </w:ins>
      <w:ins w:id="52" w:author="Joke" w:date="2016-07-06T13:24:00Z">
        <w:r w:rsidR="00554F4F">
          <w:rPr>
            <w:color w:val="222222"/>
          </w:rPr>
          <w:t xml:space="preserve">for each subject, </w:t>
        </w:r>
        <w:r w:rsidR="00FB4002">
          <w:rPr>
            <w:color w:val="222222"/>
          </w:rPr>
          <w:t>all voxels in the active region are</w:t>
        </w:r>
        <w:r w:rsidR="00554F4F">
          <w:rPr>
            <w:color w:val="222222"/>
          </w:rPr>
          <w:t xml:space="preserve"> on average D standardised units higher than the voxels in the non-active region.</w:t>
        </w:r>
      </w:ins>
      <w:ins w:id="53" w:author="Joke" w:date="2016-07-06T13:23:00Z">
        <w:r w:rsidR="00FB4002">
          <w:rPr>
            <w:color w:val="222222"/>
          </w:rPr>
          <w:t xml:space="preserve"> </w:t>
        </w:r>
      </w:ins>
      <w:r w:rsidR="00831FF0">
        <w:rPr>
          <w:color w:val="222222"/>
        </w:rPr>
        <w:t>In this demonstration, we assume t</w:t>
      </w:r>
      <w:commentRangeStart w:id="54"/>
      <w:r w:rsidRPr="008B4573">
        <w:rPr>
          <w:color w:val="222222"/>
        </w:rPr>
        <w:t xml:space="preserve">he spatial extent of the </w:t>
      </w:r>
      <w:r>
        <w:rPr>
          <w:color w:val="222222"/>
        </w:rPr>
        <w:t xml:space="preserve">active </w:t>
      </w:r>
      <w:r w:rsidRPr="008B4573">
        <w:rPr>
          <w:color w:val="222222"/>
        </w:rPr>
        <w:t xml:space="preserve">region </w:t>
      </w:r>
      <w:r w:rsidR="00831FF0">
        <w:rPr>
          <w:color w:val="222222"/>
        </w:rPr>
        <w:t>to be</w:t>
      </w:r>
      <w:r w:rsidRPr="008B4573">
        <w:rPr>
          <w:color w:val="222222"/>
        </w:rPr>
        <w:t xml:space="preserve"> relatively small</w:t>
      </w:r>
      <w:del w:id="55" w:author="Joke" w:date="2016-07-06T13:46:00Z">
        <w:r w:rsidR="00534CF3" w:rsidDel="000E113A">
          <w:rPr>
            <w:color w:val="222222"/>
          </w:rPr>
          <w:delText>,</w:delText>
        </w:r>
        <w:r w:rsidR="00286A13" w:rsidDel="000E113A">
          <w:rPr>
            <w:color w:val="222222"/>
          </w:rPr>
          <w:delText xml:space="preserve"> and</w:delText>
        </w:r>
        <w:r w:rsidRPr="008B4573" w:rsidDel="000E113A">
          <w:rPr>
            <w:color w:val="222222"/>
          </w:rPr>
          <w:delText xml:space="preserve"> we expect</w:delText>
        </w:r>
      </w:del>
      <w:ins w:id="56" w:author="Joke" w:date="2016-07-06T13:46:00Z">
        <w:r w:rsidR="000E113A">
          <w:rPr>
            <w:color w:val="222222"/>
          </w:rPr>
          <w:t xml:space="preserve"> so that there is</w:t>
        </w:r>
      </w:ins>
      <w:r w:rsidRPr="008B4573">
        <w:rPr>
          <w:color w:val="222222"/>
        </w:rPr>
        <w:t xml:space="preserve"> only one local maximum in the region</w:t>
      </w:r>
      <w:commentRangeEnd w:id="54"/>
      <w:r>
        <w:rPr>
          <w:rStyle w:val="CommentReference"/>
        </w:rPr>
        <w:commentReference w:id="54"/>
      </w:r>
      <w:r w:rsidRPr="008B4573">
        <w:rPr>
          <w:color w:val="222222"/>
        </w:rPr>
        <w:t xml:space="preserve">. </w:t>
      </w:r>
      <w:ins w:id="58" w:author="Joke" w:date="2016-07-06T13:47:00Z">
        <w:r w:rsidR="00056328">
          <w:rPr>
            <w:color w:val="222222"/>
          </w:rPr>
          <w:t>Larger regions with m</w:t>
        </w:r>
        <w:r w:rsidR="000F25D4">
          <w:rPr>
            <w:color w:val="222222"/>
          </w:rPr>
          <w:t>ultiple</w:t>
        </w:r>
        <w:r w:rsidR="0040380B">
          <w:rPr>
            <w:color w:val="222222"/>
          </w:rPr>
          <w:t xml:space="preserve"> local maxima will </w:t>
        </w:r>
      </w:ins>
      <w:ins w:id="59" w:author="Joke" w:date="2016-07-06T13:48:00Z">
        <w:r w:rsidR="0040380B">
          <w:rPr>
            <w:color w:val="222222"/>
          </w:rPr>
          <w:t>decrease the detectable effect size.</w:t>
        </w:r>
      </w:ins>
    </w:p>
    <w:p w14:paraId="4E28AF92" w14:textId="77777777" w:rsidR="00FD7D7C" w:rsidRDefault="00A67C91" w:rsidP="00604E4E">
      <w:pPr>
        <w:rPr>
          <w:ins w:id="60" w:author="Joke" w:date="2016-07-06T14:34:00Z"/>
          <w:color w:val="222222"/>
        </w:rPr>
      </w:pPr>
      <w:r>
        <w:rPr>
          <w:color w:val="222222"/>
        </w:rPr>
        <w:t xml:space="preserve">To calculate the </w:t>
      </w:r>
      <w:proofErr w:type="spellStart"/>
      <w:r w:rsidRPr="00B45FB5">
        <w:rPr>
          <w:color w:val="222222"/>
        </w:rPr>
        <w:t>voxelwise</w:t>
      </w:r>
      <w:proofErr w:type="spellEnd"/>
      <w:r w:rsidRPr="00B45FB5">
        <w:rPr>
          <w:color w:val="222222"/>
        </w:rPr>
        <w:t xml:space="preserve"> statistical significance threshold </w:t>
      </w:r>
      <w:r>
        <w:rPr>
          <w:color w:val="222222"/>
        </w:rPr>
        <w:t>for the active region in this model statistical map, we</w:t>
      </w:r>
      <w:r w:rsidR="00286A13">
        <w:rPr>
          <w:color w:val="222222"/>
        </w:rPr>
        <w:t xml:space="preserve"> used </w:t>
      </w:r>
      <w:r>
        <w:rPr>
          <w:color w:val="222222"/>
        </w:rPr>
        <w:t xml:space="preserve">the </w:t>
      </w:r>
      <w:r w:rsidR="00286A13">
        <w:rPr>
          <w:color w:val="222222"/>
        </w:rPr>
        <w:t xml:space="preserve">FSL </w:t>
      </w:r>
      <w:del w:id="61" w:author="Joke" w:date="2016-07-06T13:27:00Z">
        <w:r w:rsidR="00634A63" w:rsidDel="00323C4D">
          <w:rPr>
            <w:color w:val="222222"/>
          </w:rPr>
          <w:delText>(</w:delText>
        </w:r>
        <w:r w:rsidR="00634A63" w:rsidRPr="001E7BD9" w:rsidDel="00323C4D">
          <w:delText>Oxford Centre for Functional MRI of the Brain</w:delText>
        </w:r>
        <w:r w:rsidR="00634A63" w:rsidDel="00323C4D">
          <w:delText xml:space="preserve"> Software Library) </w:delText>
        </w:r>
      </w:del>
      <w:r w:rsidR="00286A13" w:rsidRPr="00337803">
        <w:rPr>
          <w:color w:val="222222"/>
        </w:rPr>
        <w:t>function</w:t>
      </w:r>
      <w:r w:rsidR="00286A13" w:rsidRPr="005B5A90">
        <w:rPr>
          <w:color w:val="222222"/>
        </w:rPr>
        <w:t xml:space="preserve"> </w:t>
      </w:r>
      <w:proofErr w:type="spellStart"/>
      <w:r w:rsidR="00286A13" w:rsidRPr="00337803">
        <w:rPr>
          <w:color w:val="222222"/>
        </w:rPr>
        <w:t>ptoz</w:t>
      </w:r>
      <w:proofErr w:type="spellEnd"/>
      <w:ins w:id="62" w:author="Joke" w:date="2016-07-06T13:54:00Z">
        <w:r w:rsidR="001925DF">
          <w:rPr>
            <w:color w:val="222222"/>
          </w:rPr>
          <w:t xml:space="preserve">, which computes a FWE threshold for a given </w:t>
        </w:r>
      </w:ins>
      <w:ins w:id="63" w:author="Joke" w:date="2016-07-06T13:55:00Z">
        <w:r w:rsidR="001925DF">
          <w:rPr>
            <w:color w:val="222222"/>
          </w:rPr>
          <w:t>volume and smoothness using the Euler Characteristic</w:t>
        </w:r>
      </w:ins>
      <w:ins w:id="64" w:author="Joke" w:date="2016-07-06T13:53:00Z">
        <w:r w:rsidR="00224963">
          <w:rPr>
            <w:color w:val="222222"/>
          </w:rPr>
          <w:t xml:space="preserve">. </w:t>
        </w:r>
      </w:ins>
      <w:ins w:id="65" w:author="Joke" w:date="2016-07-06T14:02:00Z">
        <w:r w:rsidR="007A6071">
          <w:rPr>
            <w:color w:val="222222"/>
          </w:rPr>
          <w:t xml:space="preserve">This </w:t>
        </w:r>
      </w:ins>
      <w:ins w:id="66" w:author="Joke" w:date="2016-07-06T14:03:00Z">
        <w:r w:rsidR="007A6071">
          <w:rPr>
            <w:color w:val="222222"/>
          </w:rPr>
          <w:t>approach</w:t>
        </w:r>
      </w:ins>
      <w:ins w:id="67" w:author="Joke" w:date="2016-07-06T14:02:00Z">
        <w:r w:rsidR="007A6071">
          <w:rPr>
            <w:color w:val="222222"/>
          </w:rPr>
          <w:t xml:space="preserve"> ensures that</w:t>
        </w:r>
      </w:ins>
      <w:ins w:id="68" w:author="Joke" w:date="2016-07-06T13:58:00Z">
        <w:r w:rsidR="00B40B6D">
          <w:rPr>
            <w:color w:val="222222"/>
          </w:rPr>
          <w:t xml:space="preserve"> </w:t>
        </w:r>
      </w:ins>
      <w:ins w:id="69" w:author="Joke" w:date="2016-07-06T13:57:00Z">
        <w:r w:rsidR="00567F3C">
          <w:rPr>
            <w:color w:val="222222"/>
          </w:rPr>
          <w:t>t</w:t>
        </w:r>
        <w:r w:rsidR="004930A1">
          <w:rPr>
            <w:color w:val="222222"/>
          </w:rPr>
          <w:t>he probability of a voxel in</w:t>
        </w:r>
        <w:r w:rsidR="007F2EEB">
          <w:rPr>
            <w:color w:val="222222"/>
          </w:rPr>
          <w:t xml:space="preserve"> the</w:t>
        </w:r>
        <w:r w:rsidR="004930A1">
          <w:rPr>
            <w:color w:val="222222"/>
          </w:rPr>
          <w:t xml:space="preserve"> non-active </w:t>
        </w:r>
      </w:ins>
      <w:ins w:id="70" w:author="Joke" w:date="2016-07-06T13:59:00Z">
        <w:r w:rsidR="00B40B6D">
          <w:rPr>
            <w:color w:val="222222"/>
          </w:rPr>
          <w:t xml:space="preserve">brain </w:t>
        </w:r>
      </w:ins>
      <w:ins w:id="71" w:author="Joke" w:date="2016-07-06T13:57:00Z">
        <w:r w:rsidR="004930A1">
          <w:rPr>
            <w:color w:val="222222"/>
          </w:rPr>
          <w:t>r</w:t>
        </w:r>
      </w:ins>
      <w:ins w:id="72" w:author="Joke" w:date="2016-07-06T14:06:00Z">
        <w:r w:rsidR="00AB002C">
          <w:rPr>
            <w:color w:val="222222"/>
          </w:rPr>
          <w:t>e</w:t>
        </w:r>
      </w:ins>
      <w:ins w:id="73" w:author="Joke" w:date="2016-07-06T13:57:00Z">
        <w:r w:rsidR="004930A1">
          <w:rPr>
            <w:color w:val="222222"/>
          </w:rPr>
          <w:t>gion exceeding th</w:t>
        </w:r>
      </w:ins>
      <w:ins w:id="74" w:author="Joke" w:date="2016-07-06T14:01:00Z">
        <w:r w:rsidR="007F2EEB">
          <w:rPr>
            <w:color w:val="222222"/>
          </w:rPr>
          <w:t>is</w:t>
        </w:r>
      </w:ins>
      <w:ins w:id="75" w:author="Joke" w:date="2016-07-06T13:57:00Z">
        <w:r w:rsidR="004930A1">
          <w:rPr>
            <w:color w:val="222222"/>
          </w:rPr>
          <w:t xml:space="preserve"> significance threshold is controlled at 5%.</w:t>
        </w:r>
      </w:ins>
      <w:ins w:id="76" w:author="Joke" w:date="2016-07-06T14:02:00Z">
        <w:r w:rsidR="007A6071" w:rsidRPr="007A6071">
          <w:rPr>
            <w:color w:val="222222"/>
          </w:rPr>
          <w:t xml:space="preserve"> </w:t>
        </w:r>
        <w:r w:rsidR="007A6071">
          <w:rPr>
            <w:color w:val="222222"/>
          </w:rPr>
          <w:t xml:space="preserve">This </w:t>
        </w:r>
      </w:ins>
      <w:ins w:id="77" w:author="Joke" w:date="2016-07-06T14:03:00Z">
        <w:r w:rsidR="007A6071">
          <w:rPr>
            <w:color w:val="222222"/>
          </w:rPr>
          <w:t>resulting significance threshold</w:t>
        </w:r>
      </w:ins>
      <w:ins w:id="78" w:author="Joke" w:date="2016-07-06T14:10:00Z">
        <w:r w:rsidR="00426DA3">
          <w:rPr>
            <w:color w:val="222222"/>
          </w:rPr>
          <w:t>,</w:t>
        </w:r>
      </w:ins>
      <w:ins w:id="79" w:author="Joke" w:date="2016-07-06T14:03:00Z">
        <w:r w:rsidR="007A6071">
          <w:rPr>
            <w:color w:val="222222"/>
          </w:rPr>
          <w:t xml:space="preserve"> </w:t>
        </w:r>
      </w:ins>
      <w:ins w:id="80" w:author="Joke" w:date="2016-07-06T14:10:00Z">
        <w:r w:rsidR="00426DA3">
          <w:rPr>
            <w:color w:val="222222"/>
          </w:rPr>
          <w:t>t</w:t>
        </w:r>
        <w:r w:rsidR="00426DA3" w:rsidRPr="004155ED">
          <w:rPr>
            <w:rFonts w:ascii="Symbol" w:hAnsi="Symbol"/>
            <w:color w:val="222222"/>
            <w:vertAlign w:val="subscript"/>
            <w:rPrChange w:id="81" w:author="Joke" w:date="2016-07-06T14:14:00Z">
              <w:rPr>
                <w:color w:val="222222"/>
              </w:rPr>
            </w:rPrChange>
          </w:rPr>
          <w:t></w:t>
        </w:r>
        <w:r w:rsidR="00426DA3">
          <w:rPr>
            <w:color w:val="222222"/>
          </w:rPr>
          <w:t xml:space="preserve">, </w:t>
        </w:r>
      </w:ins>
      <w:ins w:id="82" w:author="Joke" w:date="2016-07-06T14:03:00Z">
        <w:r w:rsidR="007A6071">
          <w:rPr>
            <w:color w:val="222222"/>
          </w:rPr>
          <w:t xml:space="preserve">is equal to </w:t>
        </w:r>
      </w:ins>
      <w:ins w:id="83" w:author="Joke" w:date="2016-07-06T14:02:00Z">
        <w:r w:rsidR="007A6071">
          <w:rPr>
            <w:color w:val="222222"/>
          </w:rPr>
          <w:t>5.12.</w:t>
        </w:r>
      </w:ins>
    </w:p>
    <w:p w14:paraId="2331F771" w14:textId="63D562A6" w:rsidR="006A5E37" w:rsidDel="004930A1" w:rsidRDefault="00FD7D7C" w:rsidP="00604E4E">
      <w:pPr>
        <w:rPr>
          <w:del w:id="84" w:author="Joke" w:date="2016-07-06T13:58:00Z"/>
          <w:color w:val="222222"/>
        </w:rPr>
      </w:pPr>
      <w:ins w:id="85" w:author="Joke" w:date="2016-07-06T14:34:00Z">
        <w:r>
          <w:rPr>
            <w:color w:val="222222"/>
          </w:rPr>
          <w:t xml:space="preserve">For each sample size in the studies selected in Figure 1a, the statistical power is computed for a range of standardised effect sizes D.  </w:t>
        </w:r>
      </w:ins>
      <w:del w:id="86" w:author="Joke" w:date="2016-07-06T13:53:00Z">
        <w:r w:rsidR="00286A13" w:rsidDel="00224963">
          <w:rPr>
            <w:color w:val="222222"/>
          </w:rPr>
          <w:delText xml:space="preserve">, </w:delText>
        </w:r>
      </w:del>
      <w:del w:id="87" w:author="Joke" w:date="2016-07-06T13:58:00Z">
        <w:r w:rsidR="00286A13" w:rsidDel="004930A1">
          <w:rPr>
            <w:color w:val="222222"/>
          </w:rPr>
          <w:delText>which uses</w:delText>
        </w:r>
        <w:r w:rsidR="00286A13" w:rsidRPr="00D36D89" w:rsidDel="004930A1">
          <w:rPr>
            <w:color w:val="222222"/>
          </w:rPr>
          <w:delText xml:space="preserve"> </w:delText>
        </w:r>
        <w:r w:rsidR="00534CF3" w:rsidDel="004930A1">
          <w:rPr>
            <w:color w:val="222222"/>
          </w:rPr>
          <w:delText xml:space="preserve">Gaussian </w:delText>
        </w:r>
        <w:r w:rsidR="00534CF3" w:rsidDel="004930A1">
          <w:rPr>
            <w:b/>
            <w:color w:val="0000FF"/>
          </w:rPr>
          <w:delText>[Au: OK?]</w:delText>
        </w:r>
        <w:r w:rsidR="00534CF3" w:rsidDel="004930A1">
          <w:rPr>
            <w:color w:val="222222"/>
          </w:rPr>
          <w:delText xml:space="preserve"> </w:delText>
        </w:r>
        <w:commentRangeStart w:id="88"/>
        <w:r w:rsidR="00286A13" w:rsidRPr="00D36D89" w:rsidDel="004930A1">
          <w:rPr>
            <w:color w:val="222222"/>
          </w:rPr>
          <w:delText>random field theory</w:delText>
        </w:r>
        <w:commentRangeEnd w:id="88"/>
        <w:r w:rsidR="00286A13" w:rsidDel="004930A1">
          <w:rPr>
            <w:rStyle w:val="CommentReference"/>
          </w:rPr>
          <w:commentReference w:id="88"/>
        </w:r>
        <w:r w:rsidR="00604E4E" w:rsidRPr="008B4573" w:rsidDel="004930A1">
          <w:rPr>
            <w:color w:val="222222"/>
          </w:rPr>
          <w:delText>.</w:delText>
        </w:r>
        <w:r w:rsidR="00831FF0" w:rsidDel="004930A1">
          <w:rPr>
            <w:color w:val="222222"/>
          </w:rPr>
          <w:delText xml:space="preserve"> </w:delText>
        </w:r>
        <w:commentRangeStart w:id="90"/>
        <w:r w:rsidR="00831FF0" w:rsidDel="004930A1">
          <w:rPr>
            <w:color w:val="222222"/>
          </w:rPr>
          <w:delText xml:space="preserve">This approach gives a </w:delText>
        </w:r>
        <w:r w:rsidR="007D36EC" w:rsidDel="004930A1">
          <w:rPr>
            <w:color w:val="222222"/>
          </w:rPr>
          <w:delText>FWE</w:delText>
        </w:r>
        <w:r w:rsidR="00831FF0" w:rsidDel="004930A1">
          <w:rPr>
            <w:color w:val="222222"/>
          </w:rPr>
          <w:delText xml:space="preserve"> threshold of 5.12.</w:delText>
        </w:r>
        <w:r w:rsidR="00604E4E" w:rsidRPr="008B4573" w:rsidDel="004930A1">
          <w:rPr>
            <w:color w:val="222222"/>
          </w:rPr>
          <w:delText xml:space="preserve"> </w:delText>
        </w:r>
        <w:commentRangeEnd w:id="90"/>
        <w:r w:rsidR="00831FF0" w:rsidDel="004930A1">
          <w:rPr>
            <w:rStyle w:val="CommentReference"/>
          </w:rPr>
          <w:commentReference w:id="90"/>
        </w:r>
        <w:r w:rsidR="00977055" w:rsidDel="004930A1">
          <w:rPr>
            <w:color w:val="222222"/>
          </w:rPr>
          <w:delText xml:space="preserve"> </w:delText>
        </w:r>
        <w:r w:rsidR="00977055" w:rsidDel="004930A1">
          <w:rPr>
            <w:b/>
            <w:color w:val="0000FF"/>
          </w:rPr>
          <w:delText>[Au: Addition OK?]</w:delText>
        </w:r>
        <w:r w:rsidR="00977055" w:rsidDel="004930A1">
          <w:rPr>
            <w:color w:val="222222"/>
          </w:rPr>
          <w:delText xml:space="preserve"> </w:delText>
        </w:r>
      </w:del>
    </w:p>
    <w:p w14:paraId="4EEE5E5A" w14:textId="77777777" w:rsidR="006A5E37" w:rsidDel="00FD7D7C" w:rsidRDefault="006A5E37" w:rsidP="00604E4E">
      <w:pPr>
        <w:rPr>
          <w:del w:id="92" w:author="Joke" w:date="2016-07-06T14:35:00Z"/>
          <w:color w:val="222222"/>
        </w:rPr>
      </w:pPr>
    </w:p>
    <w:p w14:paraId="29A6744B" w14:textId="3A710B7C" w:rsidR="00A67C91" w:rsidDel="007F2EEB" w:rsidRDefault="000C695F" w:rsidP="00604E4E">
      <w:pPr>
        <w:rPr>
          <w:del w:id="93" w:author="Joke" w:date="2016-07-06T14:00:00Z"/>
          <w:color w:val="222222"/>
        </w:rPr>
      </w:pPr>
      <w:commentRangeStart w:id="94"/>
      <w:del w:id="95" w:author="Joke" w:date="2016-07-06T14:00:00Z">
        <w:r w:rsidDel="007F2EEB">
          <w:rPr>
            <w:color w:val="222222"/>
          </w:rPr>
          <w:delText xml:space="preserve">We computed the power.... </w:delText>
        </w:r>
        <w:commentRangeEnd w:id="94"/>
        <w:r w:rsidDel="007F2EEB">
          <w:rPr>
            <w:rStyle w:val="CommentReference"/>
          </w:rPr>
          <w:commentReference w:id="94"/>
        </w:r>
      </w:del>
    </w:p>
    <w:p w14:paraId="71C833AA" w14:textId="1DD25CF4" w:rsidR="00A67C91" w:rsidDel="007F2EEB" w:rsidRDefault="00A67C91" w:rsidP="00604E4E">
      <w:pPr>
        <w:rPr>
          <w:del w:id="97" w:author="Joke" w:date="2016-07-06T14:00:00Z"/>
          <w:color w:val="222222"/>
        </w:rPr>
      </w:pPr>
    </w:p>
    <w:p w14:paraId="2872F978" w14:textId="18D6D517" w:rsidR="006A048A" w:rsidRPr="005B5A90" w:rsidRDefault="00604E4E" w:rsidP="00197831">
      <w:r w:rsidRPr="000C695F">
        <w:rPr>
          <w:color w:val="222222"/>
          <w:highlight w:val="white"/>
        </w:rPr>
        <w:t xml:space="preserve">The </w:t>
      </w:r>
      <w:ins w:id="98" w:author="Joke" w:date="2016-07-06T14:05:00Z">
        <w:r w:rsidR="00FD7D7C">
          <w:rPr>
            <w:color w:val="222222"/>
            <w:highlight w:val="white"/>
          </w:rPr>
          <w:t>statistical power is</w:t>
        </w:r>
        <w:r w:rsidR="00AB002C">
          <w:rPr>
            <w:color w:val="222222"/>
            <w:highlight w:val="white"/>
          </w:rPr>
          <w:t xml:space="preserve"> defined as the </w:t>
        </w:r>
      </w:ins>
      <w:commentRangeStart w:id="99"/>
      <w:r w:rsidRPr="000C695F">
        <w:rPr>
          <w:color w:val="222222"/>
          <w:highlight w:val="white"/>
        </w:rPr>
        <w:t>probability</w:t>
      </w:r>
      <w:commentRangeEnd w:id="99"/>
      <w:r w:rsidR="000C695F">
        <w:rPr>
          <w:rStyle w:val="CommentReference"/>
        </w:rPr>
        <w:commentReference w:id="99"/>
      </w:r>
      <w:r w:rsidRPr="000C695F">
        <w:rPr>
          <w:color w:val="222222"/>
          <w:highlight w:val="white"/>
        </w:rPr>
        <w:t xml:space="preserve"> that </w:t>
      </w:r>
      <w:commentRangeStart w:id="101"/>
      <w:r w:rsidRPr="000C695F">
        <w:rPr>
          <w:color w:val="222222"/>
          <w:highlight w:val="white"/>
        </w:rPr>
        <w:t xml:space="preserve">the local maximum </w:t>
      </w:r>
      <w:r w:rsidR="00977055">
        <w:rPr>
          <w:color w:val="222222"/>
          <w:highlight w:val="white"/>
        </w:rPr>
        <w:t xml:space="preserve">peak of activation in the active region </w:t>
      </w:r>
      <w:r w:rsidRPr="000C695F">
        <w:rPr>
          <w:color w:val="222222"/>
          <w:highlight w:val="white"/>
        </w:rPr>
        <w:t>exceeds this significance threshold</w:t>
      </w:r>
      <w:commentRangeEnd w:id="101"/>
      <w:r w:rsidR="006A5E37">
        <w:rPr>
          <w:rStyle w:val="CommentReference"/>
        </w:rPr>
        <w:commentReference w:id="101"/>
      </w:r>
      <w:ins w:id="103" w:author="Joke" w:date="2016-07-06T14:35:00Z">
        <w:r w:rsidR="00FD7D7C">
          <w:rPr>
            <w:color w:val="222222"/>
            <w:highlight w:val="white"/>
          </w:rPr>
          <w:t xml:space="preserve"> and</w:t>
        </w:r>
      </w:ins>
      <w:commentRangeStart w:id="104"/>
      <w:r w:rsidRPr="000C695F">
        <w:rPr>
          <w:color w:val="222222"/>
          <w:highlight w:val="white"/>
        </w:rPr>
        <w:t xml:space="preserve"> </w:t>
      </w:r>
      <w:r w:rsidR="000C695F">
        <w:rPr>
          <w:color w:val="222222"/>
          <w:highlight w:val="white"/>
        </w:rPr>
        <w:t>wa</w:t>
      </w:r>
      <w:r w:rsidRPr="000C695F">
        <w:rPr>
          <w:color w:val="222222"/>
          <w:highlight w:val="white"/>
        </w:rPr>
        <w:t xml:space="preserve">s computed </w:t>
      </w:r>
      <w:ins w:id="105" w:author="Joke" w:date="2016-07-06T14:09:00Z">
        <w:r w:rsidR="003D2A7D">
          <w:rPr>
            <w:color w:val="222222"/>
            <w:highlight w:val="white"/>
          </w:rPr>
          <w:t>by taking the integral</w:t>
        </w:r>
      </w:ins>
      <w:ins w:id="106" w:author="Joke" w:date="2016-07-06T14:16:00Z">
        <w:r w:rsidR="00BC740E">
          <w:rPr>
            <w:color w:val="222222"/>
            <w:highlight w:val="white"/>
          </w:rPr>
          <w:t xml:space="preserve"> </w:t>
        </w:r>
      </w:ins>
      <w:ins w:id="107" w:author="Joke" w:date="2016-07-06T14:09:00Z">
        <w:r w:rsidR="003D2A7D">
          <w:rPr>
            <w:color w:val="222222"/>
            <w:highlight w:val="white"/>
          </w:rPr>
          <w:t>of</w:t>
        </w:r>
        <w:r w:rsidR="003D2A7D" w:rsidRPr="000C695F">
          <w:rPr>
            <w:color w:val="222222"/>
            <w:highlight w:val="white"/>
          </w:rPr>
          <w:t xml:space="preserve"> </w:t>
        </w:r>
      </w:ins>
      <w:r w:rsidRPr="000C695F">
        <w:rPr>
          <w:color w:val="222222"/>
          <w:highlight w:val="white"/>
        </w:rPr>
        <w:t xml:space="preserve">the </w:t>
      </w:r>
      <w:ins w:id="108" w:author="Joke" w:date="2016-07-06T14:10:00Z">
        <w:r w:rsidR="00426DA3">
          <w:rPr>
            <w:color w:val="222222"/>
            <w:highlight w:val="white"/>
          </w:rPr>
          <w:t>nul</w:t>
        </w:r>
      </w:ins>
      <w:ins w:id="109" w:author="Joke" w:date="2016-07-06T14:13:00Z">
        <w:r w:rsidR="001A2F9A">
          <w:rPr>
            <w:color w:val="222222"/>
            <w:highlight w:val="white"/>
          </w:rPr>
          <w:t xml:space="preserve">l </w:t>
        </w:r>
      </w:ins>
      <w:r w:rsidRPr="000C695F">
        <w:rPr>
          <w:color w:val="222222"/>
          <w:highlight w:val="white"/>
        </w:rPr>
        <w:t>distribution of local maxima</w:t>
      </w:r>
      <w:ins w:id="110" w:author="Joke" w:date="2016-07-06T14:10:00Z">
        <w:r w:rsidR="00426DA3">
          <w:rPr>
            <w:color w:val="222222"/>
            <w:highlight w:val="white"/>
          </w:rPr>
          <w:t xml:space="preserve"> </w:t>
        </w:r>
      </w:ins>
      <w:commentRangeEnd w:id="104"/>
      <w:ins w:id="111" w:author="Joke" w:date="2016-07-06T14:09:00Z">
        <w:r w:rsidR="00426DA3">
          <w:rPr>
            <w:color w:val="222222"/>
          </w:rPr>
          <w:t>increase</w:t>
        </w:r>
      </w:ins>
      <w:ins w:id="112" w:author="Joke" w:date="2016-07-06T14:10:00Z">
        <w:r w:rsidR="00426DA3">
          <w:rPr>
            <w:color w:val="222222"/>
          </w:rPr>
          <w:t>d with</w:t>
        </w:r>
      </w:ins>
      <w:ins w:id="113" w:author="Joke" w:date="2016-07-06T14:09:00Z">
        <w:r w:rsidR="00426DA3">
          <w:rPr>
            <w:color w:val="222222"/>
          </w:rPr>
          <w:t xml:space="preserve"> D/</w:t>
        </w:r>
        <w:proofErr w:type="spellStart"/>
        <w:r w:rsidR="00426DA3">
          <w:rPr>
            <w:color w:val="222222"/>
          </w:rPr>
          <w:t>sqrt</w:t>
        </w:r>
        <w:proofErr w:type="spellEnd"/>
        <w:r w:rsidR="00426DA3">
          <w:rPr>
            <w:color w:val="222222"/>
          </w:rPr>
          <w:t>(n)</w:t>
        </w:r>
      </w:ins>
      <w:ins w:id="114" w:author="Joke" w:date="2016-07-06T14:16:00Z">
        <w:r w:rsidR="00BC740E">
          <w:rPr>
            <w:color w:val="222222"/>
          </w:rPr>
          <w:t>,</w:t>
        </w:r>
        <w:r w:rsidR="00BC740E">
          <w:rPr>
            <w:color w:val="222222"/>
            <w:highlight w:val="white"/>
          </w:rPr>
          <w:t xml:space="preserve"> over the interval [t</w:t>
        </w:r>
        <w:r w:rsidR="00BC740E" w:rsidRPr="00907871">
          <w:rPr>
            <w:rFonts w:ascii="Symbol" w:hAnsi="Symbol"/>
            <w:color w:val="222222"/>
            <w:highlight w:val="white"/>
            <w:vertAlign w:val="subscript"/>
          </w:rPr>
          <w:t></w:t>
        </w:r>
        <w:r w:rsidR="00BC740E">
          <w:rPr>
            <w:color w:val="222222"/>
            <w:highlight w:val="white"/>
          </w:rPr>
          <w:t>,</w:t>
        </w:r>
        <w:r w:rsidR="00BC740E" w:rsidRPr="00907871">
          <w:rPr>
            <w:rFonts w:ascii="Symbol" w:hAnsi="Symbol"/>
            <w:color w:val="222222"/>
            <w:highlight w:val="white"/>
          </w:rPr>
          <w:t></w:t>
        </w:r>
        <w:r w:rsidR="00BC740E">
          <w:rPr>
            <w:color w:val="222222"/>
            <w:highlight w:val="white"/>
          </w:rPr>
          <w:t xml:space="preserve">] </w:t>
        </w:r>
      </w:ins>
      <w:r w:rsidR="000C695F">
        <w:rPr>
          <w:rStyle w:val="CommentReference"/>
        </w:rPr>
        <w:commentReference w:id="104"/>
      </w:r>
      <w:r w:rsidRPr="000C695F">
        <w:rPr>
          <w:color w:val="222222"/>
          <w:highlight w:val="white"/>
        </w:rPr>
        <w:t xml:space="preserve">from </w:t>
      </w:r>
      <w:commentRangeStart w:id="116"/>
      <w:r w:rsidRPr="000C695F">
        <w:rPr>
          <w:color w:val="222222"/>
          <w:highlight w:val="white"/>
        </w:rPr>
        <w:t>Cheng and Schwartzman</w:t>
      </w:r>
      <w:commentRangeEnd w:id="116"/>
      <w:r w:rsidR="00831FF0">
        <w:rPr>
          <w:rStyle w:val="CommentReference"/>
        </w:rPr>
        <w:commentReference w:id="116"/>
      </w:r>
      <w:ins w:id="118" w:author="Joke" w:date="2016-07-06T14:35:00Z">
        <w:r w:rsidR="00FD7D7C">
          <w:rPr>
            <w:color w:val="222222"/>
          </w:rPr>
          <w:t>.</w:t>
        </w:r>
      </w:ins>
      <w:ins w:id="119" w:author="Joke" w:date="2016-07-06T14:31:00Z">
        <w:r w:rsidR="00821FB0">
          <w:rPr>
            <w:color w:val="222222"/>
          </w:rPr>
          <w:t xml:space="preserve"> Lastly, the median effect size needed to exceed the significance threshold in each of the studies was found by selecting the </w:t>
        </w:r>
      </w:ins>
      <w:ins w:id="120" w:author="Joke" w:date="2016-07-06T14:32:00Z">
        <w:r w:rsidR="00197831">
          <w:rPr>
            <w:color w:val="222222"/>
          </w:rPr>
          <w:t>effect size D that results in statistical power higher than 0.80 as computed in the previous step.</w:t>
        </w:r>
      </w:ins>
      <w:del w:id="121" w:author="Joke" w:date="2016-07-06T14:32:00Z">
        <w:r w:rsidRPr="008B4573" w:rsidDel="00197831">
          <w:rPr>
            <w:color w:val="222222"/>
          </w:rPr>
          <w:delText>.</w:delText>
        </w:r>
        <w:r w:rsidR="00977055" w:rsidDel="00197831">
          <w:rPr>
            <w:rStyle w:val="CommentReference"/>
          </w:rPr>
          <w:commentReference w:id="122"/>
        </w:r>
        <w:r w:rsidR="00337881" w:rsidDel="00197831">
          <w:delText xml:space="preserve"> Last</w:delText>
        </w:r>
        <w:r w:rsidR="00977055" w:rsidDel="00197831">
          <w:delText xml:space="preserve">, the </w:delText>
        </w:r>
      </w:del>
      <w:del w:id="123" w:author="Joke" w:date="2016-07-06T14:30:00Z">
        <w:r w:rsidR="00337881" w:rsidDel="00BC71E0">
          <w:delText xml:space="preserve">average </w:delText>
        </w:r>
      </w:del>
      <w:del w:id="124" w:author="Joke" w:date="2016-07-06T14:32:00Z">
        <w:r w:rsidR="00337881" w:rsidDel="00197831">
          <w:delText xml:space="preserve">effect size needed to exceed the significance threshold in each of the studies selected in Figure 1a </w:delText>
        </w:r>
        <w:commentRangeStart w:id="125"/>
        <w:r w:rsidR="00337881" w:rsidDel="00197831">
          <w:delText>was found by</w:delText>
        </w:r>
      </w:del>
      <w:del w:id="126" w:author="Joke" w:date="2016-07-06T14:30:00Z">
        <w:r w:rsidR="00337881" w:rsidDel="006E4EBA">
          <w:delText>...</w:delText>
        </w:r>
      </w:del>
      <w:commentRangeEnd w:id="125"/>
      <w:del w:id="127" w:author="Joke" w:date="2016-07-06T14:32:00Z">
        <w:r w:rsidR="00337881" w:rsidDel="00197831">
          <w:rPr>
            <w:rStyle w:val="CommentReference"/>
          </w:rPr>
          <w:commentReference w:id="125"/>
        </w:r>
      </w:del>
      <w:r w:rsidR="00337881">
        <w:t xml:space="preserve"> </w:t>
      </w:r>
    </w:p>
    <w:p w14:paraId="5DD93C0C" w14:textId="77777777" w:rsidR="007201A2" w:rsidRPr="005B5A90" w:rsidRDefault="007201A2"/>
    <w:p w14:paraId="71E16ED3" w14:textId="4C4DB807" w:rsidR="00DA4A8B" w:rsidRDefault="00337881">
      <w:r>
        <w:t>Figure 1b shows the median effect sizes needed to establish significance, with 80% power and alpha 0.05</w:t>
      </w:r>
      <w:r>
        <w:rPr>
          <w:b/>
          <w:color w:val="0000FF"/>
        </w:rPr>
        <w:t>[</w:t>
      </w:r>
      <w:proofErr w:type="spellStart"/>
      <w:r>
        <w:rPr>
          <w:b/>
          <w:color w:val="0000FF"/>
        </w:rPr>
        <w:t>Au:OK</w:t>
      </w:r>
      <w:proofErr w:type="spellEnd"/>
      <w:r>
        <w:rPr>
          <w:b/>
          <w:color w:val="0000FF"/>
        </w:rPr>
        <w:t>?]</w:t>
      </w:r>
      <w:r>
        <w:t>. Despite the decreases in these hypothetical effect sizes over the past 20 years, Fig. 1b</w:t>
      </w:r>
      <w:r w:rsidR="00A5405B" w:rsidRPr="005B5A90">
        <w:t xml:space="preserve"> </w:t>
      </w:r>
      <w:r w:rsidR="005E0B1D" w:rsidRPr="005B5A90">
        <w:t>shows that</w:t>
      </w:r>
      <w:r w:rsidR="00A5405B" w:rsidRPr="005B5A90">
        <w:t>,</w:t>
      </w:r>
      <w:r w:rsidR="005E0B1D" w:rsidRPr="005B5A90">
        <w:t xml:space="preserve"> even today, the average study is only sufficiently powered to detect very large effects</w:t>
      </w:r>
      <w:r>
        <w:t xml:space="preserve"> of more than ~0.9. </w:t>
      </w:r>
      <w:r>
        <w:rPr>
          <w:b/>
          <w:color w:val="0000FF"/>
        </w:rPr>
        <w:t>[</w:t>
      </w:r>
      <w:proofErr w:type="spellStart"/>
      <w:r>
        <w:rPr>
          <w:b/>
          <w:color w:val="0000FF"/>
        </w:rPr>
        <w:t>Au:OK</w:t>
      </w:r>
      <w:proofErr w:type="spellEnd"/>
      <w:r>
        <w:rPr>
          <w:b/>
          <w:color w:val="0000FF"/>
        </w:rPr>
        <w:t>?]</w:t>
      </w:r>
      <w:r w:rsidR="005E0B1D" w:rsidRPr="005B5A90">
        <w:t xml:space="preserve"> </w:t>
      </w:r>
      <w:r>
        <w:t>G</w:t>
      </w:r>
      <w:r w:rsidR="005E0B1D" w:rsidRPr="005B5A90">
        <w:t>iven that many of the studies will be assessing group differences or brain</w:t>
      </w:r>
      <w:r>
        <w:t xml:space="preserve"> activity </w:t>
      </w:r>
      <w:r>
        <w:rPr>
          <w:b/>
          <w:color w:val="0000FF"/>
        </w:rPr>
        <w:t>[</w:t>
      </w:r>
      <w:proofErr w:type="spellStart"/>
      <w:r>
        <w:rPr>
          <w:b/>
          <w:color w:val="0000FF"/>
        </w:rPr>
        <w:t>Au:OK</w:t>
      </w:r>
      <w:proofErr w:type="spellEnd"/>
      <w:r>
        <w:rPr>
          <w:b/>
          <w:color w:val="0000FF"/>
        </w:rPr>
        <w:t>?]</w:t>
      </w:r>
      <w:r>
        <w:t>–</w:t>
      </w:r>
      <w:proofErr w:type="gramStart"/>
      <w:r w:rsidR="005E0B1D" w:rsidRPr="005B5A90">
        <w:t>behavio</w:t>
      </w:r>
      <w:r>
        <w:t>u</w:t>
      </w:r>
      <w:r w:rsidR="005E0B1D" w:rsidRPr="005B5A90">
        <w:t>r</w:t>
      </w:r>
      <w:proofErr w:type="gramEnd"/>
      <w:r w:rsidR="005E0B1D" w:rsidRPr="005B5A90">
        <w:t xml:space="preserve"> correlations (which will inherently have </w:t>
      </w:r>
      <w:commentRangeStart w:id="129"/>
      <w:r w:rsidR="005E0B1D" w:rsidRPr="005B5A90">
        <w:t>lower</w:t>
      </w:r>
      <w:commentRangeEnd w:id="129"/>
      <w:r>
        <w:rPr>
          <w:rStyle w:val="CommentReference"/>
        </w:rPr>
        <w:commentReference w:id="129"/>
      </w:r>
      <w:r w:rsidR="005E0B1D" w:rsidRPr="005B5A90">
        <w:t xml:space="preserve"> power</w:t>
      </w:r>
      <w:ins w:id="131" w:author="Joke" w:date="2016-07-06T14:54:00Z">
        <w:r w:rsidR="00AF44C8">
          <w:t xml:space="preserve"> than </w:t>
        </w:r>
        <w:r w:rsidR="00FE5AD8">
          <w:t>average group effects</w:t>
        </w:r>
      </w:ins>
      <w:r w:rsidR="005E0B1D" w:rsidRPr="005B5A90">
        <w:t xml:space="preserve">), this represents an optimistic lower bound on the powered effect size. </w:t>
      </w:r>
    </w:p>
    <w:p w14:paraId="70658604" w14:textId="77777777" w:rsidR="00DA4A8B" w:rsidRDefault="00DA4A8B"/>
    <w:p w14:paraId="063E8B91" w14:textId="0EF74184" w:rsidR="00D113B7" w:rsidRDefault="00DA4A8B">
      <w:pPr>
        <w:rPr>
          <w:ins w:id="132" w:author="Joke" w:date="2016-07-06T14:42:00Z"/>
        </w:rPr>
      </w:pPr>
      <w:commentRangeStart w:id="133"/>
      <w:r>
        <w:t>Indeed</w:t>
      </w:r>
      <w:commentRangeEnd w:id="133"/>
      <w:r w:rsidR="00372CAC">
        <w:rPr>
          <w:rStyle w:val="CommentReference"/>
        </w:rPr>
        <w:commentReference w:id="133"/>
      </w:r>
      <w:r>
        <w:t xml:space="preserve">, </w:t>
      </w:r>
      <w:commentRangeStart w:id="135"/>
      <w:r w:rsidR="00EA72E4">
        <w:t>Supplementary information S1 (</w:t>
      </w:r>
      <w:r>
        <w:t>box</w:t>
      </w:r>
      <w:r w:rsidR="00EA72E4">
        <w:t>)</w:t>
      </w:r>
      <w:r w:rsidR="00A93131">
        <w:t xml:space="preserve"> </w:t>
      </w:r>
      <w:commentRangeEnd w:id="135"/>
      <w:r>
        <w:rPr>
          <w:rStyle w:val="CommentReference"/>
        </w:rPr>
        <w:commentReference w:id="135"/>
      </w:r>
      <w:r>
        <w:t>demonstrates typical effect sizes</w:t>
      </w:r>
      <w:r w:rsidR="00A93131">
        <w:t xml:space="preserve"> observed</w:t>
      </w:r>
      <w:r>
        <w:t xml:space="preserve"> in task-related BOLD imaging studies. Briefly, we analysed BOLD data from 186 individuals who were imaged doing motor, emotion, working memory and gambling tasks in the fMRI scanner as part of the </w:t>
      </w:r>
      <w:commentRangeStart w:id="136"/>
      <w:r>
        <w:t xml:space="preserve">Human </w:t>
      </w:r>
      <w:proofErr w:type="spellStart"/>
      <w:r>
        <w:t>Connectome</w:t>
      </w:r>
      <w:proofErr w:type="spellEnd"/>
      <w:r>
        <w:t xml:space="preserve"> Project</w:t>
      </w:r>
      <w:commentRangeEnd w:id="136"/>
      <w:r>
        <w:rPr>
          <w:rStyle w:val="CommentReference"/>
        </w:rPr>
        <w:commentReference w:id="136"/>
      </w:r>
      <w:r>
        <w:t xml:space="preserve">. We created masks that captured the intersection between functional masks (identified from Neurosynth.org as regions consistently active in studies examining the effects of ‘motor’, ‘emotion’, ‘gambling’ and ‘working memory’ tasks) and anatomical masks (defined using the </w:t>
      </w:r>
      <w:commentRangeStart w:id="137"/>
      <w:r>
        <w:t>Harvard–Oxford probabilistic atlas</w:t>
      </w:r>
      <w:commentRangeEnd w:id="137"/>
      <w:r>
        <w:rPr>
          <w:rStyle w:val="CommentReference"/>
        </w:rPr>
        <w:commentReference w:id="137"/>
      </w:r>
      <w:r>
        <w:t xml:space="preserve">). Within these intersection masks, we then determined the average task-related increases in BOLD signal — and the effect size (Cohen’s D) — associated with each different task. </w:t>
      </w:r>
      <w:r w:rsidR="00584AD6">
        <w:t xml:space="preserve">More-detailed </w:t>
      </w:r>
      <w:proofErr w:type="gramStart"/>
      <w:r w:rsidR="00584AD6">
        <w:t>explanation of the data are</w:t>
      </w:r>
      <w:proofErr w:type="gramEnd"/>
      <w:r w:rsidR="00584AD6">
        <w:t xml:space="preserve"> given in Supplementary information S1 (box). </w:t>
      </w:r>
      <w:r>
        <w:t xml:space="preserve">The table in Supplementary information S1 (box), which lists the resulting BOLD signal changes and inferred effect sizes, </w:t>
      </w:r>
      <w:r w:rsidR="00A93131">
        <w:t>demonstrat</w:t>
      </w:r>
      <w:r w:rsidR="00EA72E4">
        <w:t>e</w:t>
      </w:r>
      <w:r w:rsidR="00A93131">
        <w:t xml:space="preserve"> that realistic </w:t>
      </w:r>
      <w:commentRangeStart w:id="138"/>
      <w:r w:rsidR="00A93131">
        <w:t>effect sizes</w:t>
      </w:r>
      <w:ins w:id="139" w:author="Joke" w:date="2016-07-06T14:41:00Z">
        <w:r w:rsidR="00FD2813">
          <w:t xml:space="preserve"> – i.e. BOLD changes associated with different tasks (for example a motor task or working memory task</w:t>
        </w:r>
        <w:r w:rsidR="00056E48">
          <w:t>) -</w:t>
        </w:r>
      </w:ins>
      <w:r w:rsidR="00A93131">
        <w:t xml:space="preserve"> </w:t>
      </w:r>
      <w:commentRangeEnd w:id="138"/>
      <w:r w:rsidR="00335263">
        <w:rPr>
          <w:rStyle w:val="CommentReference"/>
        </w:rPr>
        <w:commentReference w:id="138"/>
      </w:r>
      <w:r w:rsidR="00A93131">
        <w:t xml:space="preserve">in fMRI are </w:t>
      </w:r>
      <w:commentRangeStart w:id="141"/>
      <w:r w:rsidR="00A93131">
        <w:t>quite small</w:t>
      </w:r>
      <w:commentRangeEnd w:id="141"/>
      <w:r>
        <w:rPr>
          <w:rStyle w:val="CommentReference"/>
        </w:rPr>
        <w:commentReference w:id="141"/>
      </w:r>
      <w:ins w:id="143" w:author="Joke" w:date="2016-07-06T14:42:00Z">
        <w:r w:rsidR="002F65FB">
          <w:t>:</w:t>
        </w:r>
      </w:ins>
      <w:ins w:id="144" w:author="Joke" w:date="2016-07-06T14:48:00Z">
        <w:r w:rsidR="00BA7C6B">
          <w:t xml:space="preserve"> </w:t>
        </w:r>
      </w:ins>
      <w:ins w:id="145" w:author="Joke" w:date="2016-07-06T14:49:00Z">
        <w:r w:rsidR="00193412">
          <w:t xml:space="preserve">90% of the voxels in the masks have </w:t>
        </w:r>
      </w:ins>
      <w:ins w:id="146" w:author="Joke" w:date="2016-07-06T14:50:00Z">
        <w:r w:rsidR="00193412">
          <w:t>a standardised effect size smaller than 1.2</w:t>
        </w:r>
      </w:ins>
      <w:ins w:id="147" w:author="Joke" w:date="2016-07-06T14:51:00Z">
        <w:r w:rsidR="004254CB">
          <w:t xml:space="preserve"> for powerful tasks such as motor and emotion tasks</w:t>
        </w:r>
      </w:ins>
      <w:ins w:id="148" w:author="Joke" w:date="2016-07-06T14:50:00Z">
        <w:r w:rsidR="00193412">
          <w:t>.</w:t>
        </w:r>
      </w:ins>
      <w:ins w:id="149" w:author="Joke" w:date="2016-07-06T14:51:00Z">
        <w:r w:rsidR="004254CB">
          <w:t xml:space="preserve">  For more subtle </w:t>
        </w:r>
      </w:ins>
      <w:ins w:id="150" w:author="Joke" w:date="2016-07-06T14:52:00Z">
        <w:r w:rsidR="004254CB">
          <w:t>tasks</w:t>
        </w:r>
      </w:ins>
      <w:ins w:id="151" w:author="Joke" w:date="2016-07-06T14:51:00Z">
        <w:r w:rsidR="004254CB">
          <w:t xml:space="preserve">, such as gambling, </w:t>
        </w:r>
      </w:ins>
      <w:ins w:id="152" w:author="Joke" w:date="2016-07-06T14:52:00Z">
        <w:r w:rsidR="00837D36">
          <w:t xml:space="preserve">only 10% of the </w:t>
        </w:r>
        <w:r w:rsidR="007B4A6C">
          <w:t xml:space="preserve">voxels in our masks </w:t>
        </w:r>
      </w:ins>
      <w:ins w:id="153" w:author="Joke" w:date="2016-07-06T14:58:00Z">
        <w:r w:rsidR="0067074E">
          <w:t>reflect</w:t>
        </w:r>
      </w:ins>
      <w:ins w:id="154" w:author="Joke" w:date="2016-07-06T14:52:00Z">
        <w:r w:rsidR="007B4A6C">
          <w:t xml:space="preserve"> standardised effect sizes larger than 0.5</w:t>
        </w:r>
        <w:r w:rsidR="00837D36">
          <w:t>.</w:t>
        </w:r>
      </w:ins>
    </w:p>
    <w:p w14:paraId="01D340EA" w14:textId="38B5A5BA" w:rsidR="00372CAC" w:rsidRDefault="00A93131">
      <w:del w:id="155" w:author="Joke" w:date="2016-07-06T14:42:00Z">
        <w:r w:rsidDel="00D113B7">
          <w:delText xml:space="preserve">, </w:delText>
        </w:r>
      </w:del>
      <w:del w:id="156" w:author="Joke" w:date="2016-07-06T14:53:00Z">
        <w:r w:rsidDel="00837D36">
          <w:delText>and t</w:delText>
        </w:r>
      </w:del>
      <w:ins w:id="157" w:author="Joke" w:date="2016-07-06T14:53:00Z">
        <w:r w:rsidR="00837D36">
          <w:t>Th</w:t>
        </w:r>
      </w:ins>
      <w:del w:id="158" w:author="Joke" w:date="2016-07-06T14:53:00Z">
        <w:r w:rsidDel="00837D36">
          <w:delText>h</w:delText>
        </w:r>
      </w:del>
      <w:r>
        <w:t xml:space="preserve">us the average fMRI study remains very poorly powered for </w:t>
      </w:r>
      <w:r w:rsidR="00335263">
        <w:t xml:space="preserve">capturing </w:t>
      </w:r>
      <w:r w:rsidR="00335263">
        <w:rPr>
          <w:b/>
          <w:color w:val="0000FF"/>
        </w:rPr>
        <w:t>[</w:t>
      </w:r>
      <w:proofErr w:type="spellStart"/>
      <w:r w:rsidR="00335263">
        <w:rPr>
          <w:b/>
          <w:color w:val="0000FF"/>
        </w:rPr>
        <w:t>Au:OK</w:t>
      </w:r>
      <w:proofErr w:type="spellEnd"/>
      <w:r w:rsidR="00335263">
        <w:rPr>
          <w:b/>
          <w:color w:val="0000FF"/>
        </w:rPr>
        <w:t>?]</w:t>
      </w:r>
      <w:r w:rsidR="00335263">
        <w:t xml:space="preserve"> </w:t>
      </w:r>
      <w:r>
        <w:t xml:space="preserve">realistic </w:t>
      </w:r>
      <w:commentRangeStart w:id="159"/>
      <w:r>
        <w:t>effects</w:t>
      </w:r>
      <w:commentRangeEnd w:id="159"/>
      <w:r w:rsidR="00D70B55">
        <w:rPr>
          <w:rStyle w:val="CommentReference"/>
        </w:rPr>
        <w:commentReference w:id="159"/>
      </w:r>
      <w:r>
        <w:t xml:space="preserve">. </w:t>
      </w:r>
    </w:p>
    <w:p w14:paraId="206E156B" w14:textId="77777777" w:rsidR="00E04251" w:rsidRDefault="00E97786">
      <w:r>
        <w:rPr>
          <w:rStyle w:val="CommentReference"/>
        </w:rPr>
        <w:commentReference w:id="160"/>
      </w:r>
    </w:p>
    <w:p w14:paraId="3A387D7E" w14:textId="77777777" w:rsidR="00E04251" w:rsidRPr="008B4573" w:rsidRDefault="00A93131">
      <w:pPr>
        <w:rPr>
          <w:b/>
        </w:rPr>
      </w:pPr>
      <w:r w:rsidRPr="008B4573">
        <w:rPr>
          <w:b/>
          <w:i/>
        </w:rPr>
        <w:t>Solutions</w:t>
      </w:r>
      <w:r w:rsidR="007D049A" w:rsidRPr="008B4573">
        <w:rPr>
          <w:b/>
        </w:rPr>
        <w:t>.</w:t>
      </w:r>
    </w:p>
    <w:p w14:paraId="24333087" w14:textId="77777777" w:rsidR="00E04251" w:rsidRDefault="00A93131">
      <w:r>
        <w:t xml:space="preserve">When possible, all sample sizes should be justified by an </w:t>
      </w:r>
      <w:r>
        <w:rPr>
          <w:i/>
        </w:rPr>
        <w:t>a priori</w:t>
      </w:r>
      <w:r>
        <w:t xml:space="preserve"> power analysis. A number of tools are available to enable power analyses for fMRI (</w:t>
      </w:r>
      <w:r w:rsidR="00E97786">
        <w:t>for example,</w:t>
      </w:r>
      <w:r>
        <w:t xml:space="preserve"> neuropowertools.org</w:t>
      </w:r>
      <w:r w:rsidR="001007C9">
        <w:t xml:space="preserve"> (see Further information; described in ref </w:t>
      </w:r>
      <w:hyperlink r:id="rId22">
        <w:r>
          <w:rPr>
            <w:vertAlign w:val="superscript"/>
          </w:rPr>
          <w:t>13</w:t>
        </w:r>
      </w:hyperlink>
      <w:r w:rsidR="001007C9">
        <w:t>)</w:t>
      </w:r>
      <w:r w:rsidR="00E97786">
        <w:t xml:space="preserve"> and</w:t>
      </w:r>
      <w:r>
        <w:t xml:space="preserve"> fmripower.org</w:t>
      </w:r>
      <w:r w:rsidR="001007C9">
        <w:t xml:space="preserve"> (see Further information; described in ref. </w:t>
      </w:r>
      <w:hyperlink r:id="rId23">
        <w:r>
          <w:rPr>
            <w:vertAlign w:val="superscript"/>
          </w:rPr>
          <w:t>14</w:t>
        </w:r>
      </w:hyperlink>
      <w:r>
        <w:t xml:space="preserve">). When previous data are not available to support a power analysis, one can instead identify the sample size that would support finding the minimum effect size that </w:t>
      </w:r>
      <w:r w:rsidR="001007C9">
        <w:t>would be</w:t>
      </w:r>
      <w:r>
        <w:t xml:space="preserve"> theoretically informative (see Supplementary </w:t>
      </w:r>
      <w:r w:rsidR="001007C9">
        <w:t>information S1 (table)</w:t>
      </w:r>
      <w:r>
        <w:t xml:space="preserve"> for example effect sizes). The use of heuristic sample size guidelines (</w:t>
      </w:r>
      <w:r w:rsidR="001007C9">
        <w:t>for example,</w:t>
      </w:r>
      <w:r>
        <w:t xml:space="preserve"> based </w:t>
      </w:r>
      <w:r w:rsidR="00B1193C">
        <w:t xml:space="preserve">only </w:t>
      </w:r>
      <w:commentRangeStart w:id="161"/>
      <w:r>
        <w:t>on similar published studies</w:t>
      </w:r>
      <w:commentRangeEnd w:id="161"/>
      <w:r w:rsidR="00372CAC">
        <w:rPr>
          <w:rStyle w:val="CommentReference"/>
        </w:rPr>
        <w:commentReference w:id="161"/>
      </w:r>
      <w:r>
        <w:t xml:space="preserve">) is </w:t>
      </w:r>
      <w:r w:rsidR="00B1193C">
        <w:t xml:space="preserve">likely </w:t>
      </w:r>
      <w:r>
        <w:t xml:space="preserve">to result in a misuse of resources, either by collecting too many or (more likely) too few subjects. </w:t>
      </w:r>
    </w:p>
    <w:p w14:paraId="5AD97825" w14:textId="77777777" w:rsidR="00E04251" w:rsidRDefault="00E04251"/>
    <w:p w14:paraId="63E2F9C2" w14:textId="77777777" w:rsidR="00E04251" w:rsidRDefault="00A93131" w:rsidP="008B4573">
      <w:r>
        <w:t xml:space="preserve">In some cases, researchers must </w:t>
      </w:r>
      <w:r w:rsidR="00B1193C">
        <w:t>use an insufficient sample size in</w:t>
      </w:r>
      <w:r>
        <w:t xml:space="preserve"> a study, either </w:t>
      </w:r>
      <w:r w:rsidR="00B1193C">
        <w:t xml:space="preserve">owing </w:t>
      </w:r>
      <w:r>
        <w:t>to resources limitations or to limitations in the specific sample (</w:t>
      </w:r>
      <w:r w:rsidR="00B1193C">
        <w:t>for example, when studying</w:t>
      </w:r>
      <w:r>
        <w:t xml:space="preserve"> a rare patient group). In </w:t>
      </w:r>
      <w:r w:rsidR="00B1193C">
        <w:t xml:space="preserve">such </w:t>
      </w:r>
      <w:r>
        <w:t>case</w:t>
      </w:r>
      <w:r w:rsidR="00B1193C">
        <w:t>s,</w:t>
      </w:r>
      <w:r>
        <w:t xml:space="preserve"> there are two commonly used options to improve power</w:t>
      </w:r>
      <w:r w:rsidR="00244D25">
        <w:t xml:space="preserve">. </w:t>
      </w:r>
      <w:r w:rsidR="00B1193C">
        <w:t>First, researchers may e</w:t>
      </w:r>
      <w:r>
        <w:t xml:space="preserve">ngage in a consortium with other researchers in order to combine data. This approach has been highly successful in the field of genetics, </w:t>
      </w:r>
      <w:r w:rsidR="00B1193C">
        <w:t xml:space="preserve">in which </w:t>
      </w:r>
      <w:r>
        <w:t xml:space="preserve">well-powered genome-wide analyses require samples far beyond the ability of any individual laboratory (see Box 1). Examples of successful consortia in neuroimaging include the 1000 Functional </w:t>
      </w:r>
      <w:proofErr w:type="spellStart"/>
      <w:r>
        <w:t>Connectomes</w:t>
      </w:r>
      <w:proofErr w:type="spellEnd"/>
      <w:r w:rsidR="00B1193C">
        <w:t xml:space="preserve"> Project and its </w:t>
      </w:r>
      <w:r w:rsidR="00B1193C">
        <w:rPr>
          <w:color w:val="545454"/>
          <w:shd w:val="clear" w:color="auto" w:fill="FFFFFF"/>
        </w:rPr>
        <w:t>International Neuroimaging Data-sharing Initiative</w:t>
      </w:r>
      <w:r w:rsidR="00B1193C" w:rsidDel="00B1193C">
        <w:t xml:space="preserve"> </w:t>
      </w:r>
      <w:r w:rsidR="00B1193C">
        <w:t>(INDI)</w:t>
      </w:r>
      <w:hyperlink r:id="rId24">
        <w:r>
          <w:rPr>
            <w:vertAlign w:val="superscript"/>
          </w:rPr>
          <w:t>15</w:t>
        </w:r>
      </w:hyperlink>
      <w:r w:rsidR="00B1193C">
        <w:t xml:space="preserve"> </w:t>
      </w:r>
      <w:r w:rsidR="00B1193C">
        <w:rPr>
          <w:b/>
          <w:color w:val="0000FF"/>
        </w:rPr>
        <w:t>[</w:t>
      </w:r>
      <w:proofErr w:type="spellStart"/>
      <w:r w:rsidR="00B1193C">
        <w:rPr>
          <w:b/>
          <w:color w:val="0000FF"/>
        </w:rPr>
        <w:t>Au:OK</w:t>
      </w:r>
      <w:proofErr w:type="spellEnd"/>
      <w:r w:rsidR="00B1193C">
        <w:rPr>
          <w:b/>
          <w:color w:val="0000FF"/>
        </w:rPr>
        <w:t>?]</w:t>
      </w:r>
      <w:r w:rsidR="00B1193C">
        <w:t xml:space="preserve"> </w:t>
      </w:r>
      <w:r>
        <w:t>and the ENIGMA</w:t>
      </w:r>
      <w:r w:rsidR="00B1193C">
        <w:t xml:space="preserve"> (</w:t>
      </w:r>
      <w:r w:rsidR="00B1193C" w:rsidRPr="00B1193C">
        <w:t xml:space="preserve">Enhancing </w:t>
      </w:r>
      <w:proofErr w:type="spellStart"/>
      <w:r w:rsidR="00B1193C" w:rsidRPr="00B1193C">
        <w:t>Neuro</w:t>
      </w:r>
      <w:proofErr w:type="spellEnd"/>
      <w:r w:rsidR="00B1193C" w:rsidRPr="00B1193C">
        <w:t xml:space="preserve"> Imaging Genetics by Meta-Analysis</w:t>
      </w:r>
      <w:r w:rsidR="00B1193C">
        <w:t>)</w:t>
      </w:r>
      <w:r>
        <w:t xml:space="preserve"> consortium</w:t>
      </w:r>
      <w:hyperlink r:id="rId25">
        <w:r>
          <w:rPr>
            <w:vertAlign w:val="superscript"/>
          </w:rPr>
          <w:t>16</w:t>
        </w:r>
      </w:hyperlink>
      <w:r>
        <w:t xml:space="preserve">. </w:t>
      </w:r>
      <w:r w:rsidR="00B1193C">
        <w:t>Second, researchers may r</w:t>
      </w:r>
      <w:r>
        <w:t xml:space="preserve">estrict the search space using a small number of </w:t>
      </w:r>
      <w:r>
        <w:rPr>
          <w:i/>
        </w:rPr>
        <w:t xml:space="preserve">a priori </w:t>
      </w:r>
      <w:r>
        <w:t xml:space="preserve">regions of interest </w:t>
      </w:r>
      <w:r w:rsidR="00244D25">
        <w:t xml:space="preserve">(ROIs) </w:t>
      </w:r>
      <w:r>
        <w:t xml:space="preserve">or an independent </w:t>
      </w:r>
      <w:r w:rsidR="00B1193C">
        <w:t>‘</w:t>
      </w:r>
      <w:commentRangeStart w:id="162"/>
      <w:r>
        <w:t>functional localizer</w:t>
      </w:r>
      <w:r w:rsidR="00B1193C">
        <w:t>’</w:t>
      </w:r>
      <w:commentRangeEnd w:id="162"/>
      <w:r w:rsidR="00244D25">
        <w:rPr>
          <w:rStyle w:val="CommentReference"/>
        </w:rPr>
        <w:commentReference w:id="162"/>
      </w:r>
      <w:r>
        <w:t xml:space="preserve"> to identify specific </w:t>
      </w:r>
      <w:r w:rsidR="00244D25">
        <w:t>ROIs</w:t>
      </w:r>
      <w:r>
        <w:t xml:space="preserve"> for each individual. It is essential that these </w:t>
      </w:r>
      <w:r w:rsidR="00244D25">
        <w:t>ROIs</w:t>
      </w:r>
      <w:r>
        <w:t xml:space="preserve"> (or a specific functional localizer strategy) be explicitly defined </w:t>
      </w:r>
      <w:r w:rsidR="00372CAC" w:rsidRPr="008B4573">
        <w:t>before</w:t>
      </w:r>
      <w:r>
        <w:t xml:space="preserve"> any analyses</w:t>
      </w:r>
      <w:r w:rsidR="00244D25">
        <w:t>. This is important because</w:t>
      </w:r>
      <w:r>
        <w:t xml:space="preserve"> it is always possible to develop a </w:t>
      </w:r>
      <w:r>
        <w:rPr>
          <w:i/>
        </w:rPr>
        <w:t>post hoc</w:t>
      </w:r>
      <w:r>
        <w:t xml:space="preserve"> justification for any specific ROI </w:t>
      </w:r>
      <w:r w:rsidR="00244D25">
        <w:t>on the basis of</w:t>
      </w:r>
      <w:r>
        <w:t xml:space="preserve"> previously published papers</w:t>
      </w:r>
      <w:r w:rsidR="004D7605">
        <w:t xml:space="preserve"> — a strategy that results</w:t>
      </w:r>
      <w:r>
        <w:t xml:space="preserve"> in an ROI that appears independent but actually </w:t>
      </w:r>
      <w:commentRangeStart w:id="163"/>
      <w:r w:rsidR="004D7605">
        <w:t xml:space="preserve">has a </w:t>
      </w:r>
      <w:r>
        <w:t>circular</w:t>
      </w:r>
      <w:r w:rsidR="004D7605">
        <w:t xml:space="preserve"> definition</w:t>
      </w:r>
      <w:r>
        <w:t xml:space="preserve"> </w:t>
      </w:r>
      <w:commentRangeEnd w:id="163"/>
      <w:r w:rsidR="004D7605">
        <w:rPr>
          <w:rStyle w:val="CommentReference"/>
        </w:rPr>
        <w:commentReference w:id="163"/>
      </w:r>
      <w:r>
        <w:t xml:space="preserve">and thus </w:t>
      </w:r>
      <w:r w:rsidR="004D7605">
        <w:t>leads to</w:t>
      </w:r>
      <w:r>
        <w:t xml:space="preserve"> meaningless statistics and inflated Type I errors. By analogy to the idea of </w:t>
      </w:r>
      <w:proofErr w:type="spellStart"/>
      <w:r>
        <w:t>HARKing</w:t>
      </w:r>
      <w:proofErr w:type="spellEnd"/>
      <w:r>
        <w:t xml:space="preserve"> (</w:t>
      </w:r>
      <w:r w:rsidR="004D7605">
        <w:t>h</w:t>
      </w:r>
      <w:r>
        <w:t>ypothesi</w:t>
      </w:r>
      <w:r w:rsidR="00814629">
        <w:t>zi</w:t>
      </w:r>
      <w:r>
        <w:t xml:space="preserve">ng </w:t>
      </w:r>
      <w:r w:rsidR="004D7605">
        <w:t>a</w:t>
      </w:r>
      <w:r>
        <w:t xml:space="preserve">fter </w:t>
      </w:r>
      <w:r w:rsidR="004D7605">
        <w:t>r</w:t>
      </w:r>
      <w:r>
        <w:t xml:space="preserve">esults are </w:t>
      </w:r>
      <w:r w:rsidR="004D7605">
        <w:t>k</w:t>
      </w:r>
      <w:r>
        <w:t>nown</w:t>
      </w:r>
      <w:r w:rsidR="00814629">
        <w:t>; in which the results of exploratory analyses are presented as having been hypothesized from the beginning</w:t>
      </w:r>
      <w:r>
        <w:t>)</w:t>
      </w:r>
      <w:hyperlink r:id="rId26">
        <w:r>
          <w:rPr>
            <w:vertAlign w:val="superscript"/>
          </w:rPr>
          <w:t>17</w:t>
        </w:r>
      </w:hyperlink>
      <w:r>
        <w:t xml:space="preserve">, we refer to this as </w:t>
      </w:r>
      <w:proofErr w:type="spellStart"/>
      <w:r>
        <w:t>SHARKing</w:t>
      </w:r>
      <w:proofErr w:type="spellEnd"/>
      <w:r>
        <w:t xml:space="preserve"> (</w:t>
      </w:r>
      <w:r w:rsidR="004D7605">
        <w:t>s</w:t>
      </w:r>
      <w:r>
        <w:t xml:space="preserve">electing </w:t>
      </w:r>
      <w:r w:rsidR="004D7605">
        <w:t>h</w:t>
      </w:r>
      <w:r>
        <w:t xml:space="preserve">ypothesized </w:t>
      </w:r>
      <w:r w:rsidR="004D7605">
        <w:t>a</w:t>
      </w:r>
      <w:r>
        <w:t xml:space="preserve">reas after </w:t>
      </w:r>
      <w:r w:rsidR="004D7605">
        <w:t>r</w:t>
      </w:r>
      <w:r>
        <w:t xml:space="preserve">esults </w:t>
      </w:r>
      <w:r w:rsidR="004D7605">
        <w:t>are k</w:t>
      </w:r>
      <w:r>
        <w:t>nown).</w:t>
      </w:r>
      <w:r w:rsidR="004D7605">
        <w:t xml:space="preserve"> </w:t>
      </w:r>
      <w:r w:rsidR="004D7605">
        <w:rPr>
          <w:b/>
          <w:color w:val="0000FF"/>
        </w:rPr>
        <w:t>[</w:t>
      </w:r>
      <w:proofErr w:type="spellStart"/>
      <w:r w:rsidR="004D7605">
        <w:rPr>
          <w:b/>
          <w:color w:val="0000FF"/>
        </w:rPr>
        <w:t>Au:OK</w:t>
      </w:r>
      <w:proofErr w:type="spellEnd"/>
      <w:r w:rsidR="004D7605">
        <w:rPr>
          <w:b/>
          <w:color w:val="0000FF"/>
        </w:rPr>
        <w:t>?]</w:t>
      </w:r>
      <w:r w:rsidR="004D7605">
        <w:t xml:space="preserve"> </w:t>
      </w:r>
      <w:r>
        <w:t xml:space="preserve">We would only recommend the use of restricted search spaces if the exact </w:t>
      </w:r>
      <w:r w:rsidR="00244D25">
        <w:t>ROIs</w:t>
      </w:r>
      <w:r>
        <w:t xml:space="preserve"> and hypotheses </w:t>
      </w:r>
      <w:proofErr w:type="gramStart"/>
      <w:r>
        <w:t>are</w:t>
      </w:r>
      <w:proofErr w:type="gramEnd"/>
      <w:r>
        <w:t xml:space="preserve"> pre-registered</w:t>
      </w:r>
      <w:hyperlink r:id="rId27">
        <w:r>
          <w:rPr>
            <w:vertAlign w:val="superscript"/>
          </w:rPr>
          <w:t>18,19</w:t>
        </w:r>
      </w:hyperlink>
      <w:r>
        <w:t xml:space="preserve">. </w:t>
      </w:r>
    </w:p>
    <w:p w14:paraId="15946AE9" w14:textId="77777777" w:rsidR="00E04251" w:rsidRDefault="00E04251"/>
    <w:p w14:paraId="79D6218A" w14:textId="77777777" w:rsidR="00E04251" w:rsidRPr="00B1193C" w:rsidRDefault="00A93131">
      <w:r w:rsidRPr="008B4573">
        <w:rPr>
          <w:b/>
        </w:rPr>
        <w:t>Analytic flexibility</w:t>
      </w:r>
    </w:p>
    <w:p w14:paraId="26D1B47A" w14:textId="77777777" w:rsidR="00E04251" w:rsidRDefault="00A93131">
      <w:r>
        <w:t>The</w:t>
      </w:r>
      <w:commentRangeStart w:id="164"/>
      <w:r>
        <w:t xml:space="preserve"> </w:t>
      </w:r>
      <w:r w:rsidR="00372CAC">
        <w:t xml:space="preserve">typical </w:t>
      </w:r>
      <w:commentRangeEnd w:id="164"/>
      <w:r w:rsidR="00372CAC">
        <w:rPr>
          <w:rStyle w:val="CommentReference"/>
        </w:rPr>
        <w:commentReference w:id="164"/>
      </w:r>
      <w:r>
        <w:t xml:space="preserve">fMRI analysis workflow contains a large number of </w:t>
      </w:r>
      <w:proofErr w:type="spellStart"/>
      <w:r>
        <w:t>preprocessing</w:t>
      </w:r>
      <w:proofErr w:type="spellEnd"/>
      <w:r>
        <w:t xml:space="preserve"> and analysis operations, each with choices to be made about parameters and/or methods (see Box 2). Carp</w:t>
      </w:r>
      <w:hyperlink r:id="rId28">
        <w:r>
          <w:rPr>
            <w:vertAlign w:val="superscript"/>
          </w:rPr>
          <w:t>20</w:t>
        </w:r>
      </w:hyperlink>
      <w:r>
        <w:t xml:space="preserve"> applied </w:t>
      </w:r>
      <w:commentRangeStart w:id="165"/>
      <w:r>
        <w:t xml:space="preserve">more than 6,000 </w:t>
      </w:r>
      <w:commentRangeEnd w:id="165"/>
      <w:r w:rsidR="00EF31B0">
        <w:rPr>
          <w:rStyle w:val="CommentReference"/>
        </w:rPr>
        <w:commentReference w:id="165"/>
      </w:r>
      <w:commentRangeStart w:id="166"/>
      <w:r>
        <w:t xml:space="preserve">analysis workflows </w:t>
      </w:r>
      <w:commentRangeEnd w:id="166"/>
      <w:r w:rsidR="00BD1789">
        <w:rPr>
          <w:rStyle w:val="CommentReference"/>
        </w:rPr>
        <w:commentReference w:id="166"/>
      </w:r>
      <w:r>
        <w:t>to a single data</w:t>
      </w:r>
      <w:r w:rsidR="00372CAC">
        <w:t xml:space="preserve"> </w:t>
      </w:r>
      <w:r>
        <w:t xml:space="preserve">set and quantified the variability in </w:t>
      </w:r>
      <w:r w:rsidR="00EF31B0">
        <w:t xml:space="preserve">resulting </w:t>
      </w:r>
      <w:r>
        <w:t>statistical maps</w:t>
      </w:r>
      <w:r w:rsidR="00372CAC">
        <w:t>.</w:t>
      </w:r>
      <w:r w:rsidR="00EF31B0">
        <w:t xml:space="preserve"> </w:t>
      </w:r>
      <w:r w:rsidR="00EF31B0">
        <w:rPr>
          <w:b/>
          <w:color w:val="0000FF"/>
        </w:rPr>
        <w:t>[</w:t>
      </w:r>
      <w:proofErr w:type="spellStart"/>
      <w:r w:rsidR="00EF31B0">
        <w:rPr>
          <w:b/>
          <w:color w:val="0000FF"/>
        </w:rPr>
        <w:t>Au:OK</w:t>
      </w:r>
      <w:proofErr w:type="spellEnd"/>
      <w:r w:rsidR="00EF31B0">
        <w:rPr>
          <w:b/>
          <w:color w:val="0000FF"/>
        </w:rPr>
        <w:t>?]</w:t>
      </w:r>
      <w:r w:rsidR="00EF31B0">
        <w:t xml:space="preserve"> </w:t>
      </w:r>
      <w:r w:rsidR="00372CAC">
        <w:t>This revealed</w:t>
      </w:r>
      <w:r>
        <w:t xml:space="preserve"> that some </w:t>
      </w:r>
      <w:r w:rsidR="00EF31B0">
        <w:t xml:space="preserve">brain </w:t>
      </w:r>
      <w:r>
        <w:t>regions</w:t>
      </w:r>
      <w:r w:rsidR="00EF31B0">
        <w:t xml:space="preserve"> </w:t>
      </w:r>
      <w:r w:rsidR="00EF31B0">
        <w:rPr>
          <w:b/>
          <w:color w:val="0000FF"/>
        </w:rPr>
        <w:t>[</w:t>
      </w:r>
      <w:proofErr w:type="spellStart"/>
      <w:r w:rsidR="00EF31B0">
        <w:rPr>
          <w:b/>
          <w:color w:val="0000FF"/>
        </w:rPr>
        <w:t>Au:OK</w:t>
      </w:r>
      <w:proofErr w:type="spellEnd"/>
      <w:r w:rsidR="00EF31B0">
        <w:rPr>
          <w:b/>
          <w:color w:val="0000FF"/>
        </w:rPr>
        <w:t>?]</w:t>
      </w:r>
      <w:r w:rsidR="00EF31B0">
        <w:t xml:space="preserve"> </w:t>
      </w:r>
      <w:commentRangeStart w:id="167"/>
      <w:r>
        <w:t xml:space="preserve">exhibited </w:t>
      </w:r>
      <w:r w:rsidR="00EF31B0">
        <w:t xml:space="preserve">more </w:t>
      </w:r>
      <w:r>
        <w:t>substantial variation across the different workflows</w:t>
      </w:r>
      <w:r w:rsidR="00EF31B0">
        <w:t xml:space="preserve"> than did other</w:t>
      </w:r>
      <w:commentRangeEnd w:id="167"/>
      <w:r w:rsidR="00EF31B0">
        <w:rPr>
          <w:rStyle w:val="CommentReference"/>
        </w:rPr>
        <w:commentReference w:id="167"/>
      </w:r>
      <w:r w:rsidR="00372CAC">
        <w:t xml:space="preserve"> regions</w:t>
      </w:r>
      <w:r>
        <w:t>. This issue is not unique to fMRI; for example, similar issues have been raised in genetics</w:t>
      </w:r>
      <w:hyperlink r:id="rId29">
        <w:r>
          <w:rPr>
            <w:vertAlign w:val="superscript"/>
          </w:rPr>
          <w:t>21</w:t>
        </w:r>
      </w:hyperlink>
      <w:r>
        <w:t xml:space="preserve">. These </w:t>
      </w:r>
      <w:commentRangeStart w:id="168"/>
      <w:r>
        <w:t>“r</w:t>
      </w:r>
      <w:commentRangeEnd w:id="168"/>
      <w:r w:rsidR="00EF31B0">
        <w:rPr>
          <w:rStyle w:val="CommentReference"/>
        </w:rPr>
        <w:commentReference w:id="168"/>
      </w:r>
      <w:r>
        <w:t>esearcher degrees of freedom” can lead to substantial inflation of Type I error rates</w:t>
      </w:r>
      <w:hyperlink r:id="rId30">
        <w:r>
          <w:rPr>
            <w:vertAlign w:val="superscript"/>
          </w:rPr>
          <w:t>22</w:t>
        </w:r>
      </w:hyperlink>
      <w:r>
        <w:t>, even when there is no intentional p-</w:t>
      </w:r>
      <w:r w:rsidR="00CD5D33">
        <w:t xml:space="preserve">value </w:t>
      </w:r>
      <w:r>
        <w:t>hacking</w:t>
      </w:r>
      <w:hyperlink r:id="rId31">
        <w:r>
          <w:rPr>
            <w:vertAlign w:val="superscript"/>
          </w:rPr>
          <w:t>4</w:t>
        </w:r>
      </w:hyperlink>
      <w:r>
        <w:t>.</w:t>
      </w:r>
      <w:r w:rsidR="00372CAC">
        <w:t xml:space="preserve"> </w:t>
      </w:r>
      <w:r w:rsidR="00372CAC">
        <w:rPr>
          <w:b/>
          <w:color w:val="0000FF"/>
        </w:rPr>
        <w:t>[</w:t>
      </w:r>
      <w:proofErr w:type="spellStart"/>
      <w:r w:rsidR="00372CAC">
        <w:rPr>
          <w:b/>
          <w:color w:val="0000FF"/>
        </w:rPr>
        <w:t>Au:OK</w:t>
      </w:r>
      <w:proofErr w:type="spellEnd"/>
      <w:r w:rsidR="00372CAC">
        <w:rPr>
          <w:b/>
          <w:color w:val="0000FF"/>
        </w:rPr>
        <w:t>?]</w:t>
      </w:r>
      <w:r w:rsidR="00372CAC">
        <w:t xml:space="preserve"> </w:t>
      </w:r>
    </w:p>
    <w:p w14:paraId="56058436" w14:textId="77777777" w:rsidR="00E04251" w:rsidRDefault="00E04251"/>
    <w:p w14:paraId="2CADE7EE" w14:textId="77777777" w:rsidR="00B1193C" w:rsidRDefault="00A93131">
      <w:r>
        <w:t>Exploration is key to scientific discovery, but rarely does a research paper comprehensively describe the actual process of exploration that led to the ultimate result; to do so would render the resulting narrative far too complex and murky. As a clean and simple narrative has become an essential component of publication, the intellectual journey of the research is often obscured. Instead, reports often engage in HARKing</w:t>
      </w:r>
      <w:hyperlink r:id="rId32">
        <w:r>
          <w:rPr>
            <w:vertAlign w:val="superscript"/>
          </w:rPr>
          <w:t>17</w:t>
        </w:r>
      </w:hyperlink>
      <w:commentRangeStart w:id="169"/>
      <w:r>
        <w:t xml:space="preserve">. </w:t>
      </w:r>
      <w:commentRangeEnd w:id="169"/>
      <w:r w:rsidR="00814629">
        <w:rPr>
          <w:rStyle w:val="CommentReference"/>
        </w:rPr>
        <w:commentReference w:id="169"/>
      </w:r>
      <w:r>
        <w:t xml:space="preserve">Because </w:t>
      </w:r>
      <w:proofErr w:type="spellStart"/>
      <w:r>
        <w:t>HARKing</w:t>
      </w:r>
      <w:proofErr w:type="spellEnd"/>
      <w:r>
        <w:t xml:space="preserve"> hides the number of data-driven choices made during analysis, it can strongly overstate the actual evidence for a hypothesis. </w:t>
      </w:r>
      <w:r w:rsidR="00814629">
        <w:t>T</w:t>
      </w:r>
      <w:r>
        <w:t xml:space="preserve">here is </w:t>
      </w:r>
      <w:r w:rsidR="00814629">
        <w:t xml:space="preserve">arguably </w:t>
      </w:r>
      <w:r>
        <w:t>a great need to support the publication of exploratory studies without forcing those studies to masquerade as hypothesis-driven science, while at the same time realizing that such exploratory findings will ultimately require validation in independent studies.</w:t>
      </w:r>
    </w:p>
    <w:p w14:paraId="26A766E9" w14:textId="77777777" w:rsidR="00B1193C" w:rsidRDefault="00B1193C"/>
    <w:p w14:paraId="7F23BD20" w14:textId="77777777" w:rsidR="00E04251" w:rsidRPr="008B4573" w:rsidRDefault="00A93131" w:rsidP="008B4573">
      <w:pPr>
        <w:rPr>
          <w:b/>
          <w:color w:val="auto"/>
        </w:rPr>
      </w:pPr>
      <w:r w:rsidRPr="008B4573">
        <w:rPr>
          <w:b/>
          <w:i/>
          <w:color w:val="auto"/>
        </w:rPr>
        <w:t>Solutions</w:t>
      </w:r>
      <w:r w:rsidR="007D049A">
        <w:rPr>
          <w:b/>
          <w:color w:val="auto"/>
        </w:rPr>
        <w:t>.</w:t>
      </w:r>
    </w:p>
    <w:p w14:paraId="191B7594" w14:textId="77777777" w:rsidR="00E04251" w:rsidRPr="008B4573" w:rsidRDefault="00A93131" w:rsidP="008B4573">
      <w:pPr>
        <w:rPr>
          <w:color w:val="auto"/>
          <w:highlight w:val="white"/>
        </w:rPr>
      </w:pPr>
      <w:r w:rsidRPr="008B4573">
        <w:rPr>
          <w:color w:val="auto"/>
          <w:highlight w:val="white"/>
        </w:rPr>
        <w:t xml:space="preserve">We recommend pre-registration of methods and analysis plans as a default. </w:t>
      </w:r>
      <w:r w:rsidR="00814629" w:rsidRPr="008B4573">
        <w:rPr>
          <w:color w:val="auto"/>
          <w:highlight w:val="white"/>
        </w:rPr>
        <w:t>Th</w:t>
      </w:r>
      <w:r w:rsidR="00814629">
        <w:rPr>
          <w:color w:val="auto"/>
          <w:highlight w:val="white"/>
        </w:rPr>
        <w:t>e</w:t>
      </w:r>
      <w:r w:rsidR="00814629" w:rsidRPr="008B4573">
        <w:rPr>
          <w:color w:val="auto"/>
          <w:highlight w:val="white"/>
        </w:rPr>
        <w:t xml:space="preserve"> </w:t>
      </w:r>
      <w:r w:rsidR="00814629">
        <w:rPr>
          <w:color w:val="auto"/>
          <w:highlight w:val="white"/>
        </w:rPr>
        <w:t xml:space="preserve">details to be pre-registered </w:t>
      </w:r>
      <w:r w:rsidRPr="008B4573">
        <w:rPr>
          <w:color w:val="auto"/>
          <w:highlight w:val="white"/>
        </w:rPr>
        <w:t>should include planned sample size, specific analysis tools to be used, specification of predicted outcomes, and definition of any ROIs that will be used for analysis. Exploratory analyses (including any deviations from planned analyses) should be clearly distinguished from planned analyses in the study description. Ideally, results from exploratory analyses should be confirmed in an independent validation data</w:t>
      </w:r>
      <w:r w:rsidR="00814629">
        <w:rPr>
          <w:color w:val="auto"/>
          <w:highlight w:val="white"/>
        </w:rPr>
        <w:t xml:space="preserve"> </w:t>
      </w:r>
      <w:r w:rsidRPr="008B4573">
        <w:rPr>
          <w:color w:val="auto"/>
          <w:highlight w:val="white"/>
        </w:rPr>
        <w:t>set.</w:t>
      </w:r>
    </w:p>
    <w:p w14:paraId="4D7A7978" w14:textId="77777777" w:rsidR="00E04251" w:rsidRDefault="00E04251"/>
    <w:p w14:paraId="6E92CE1A" w14:textId="77777777" w:rsidR="00E04251" w:rsidRPr="00B1193C" w:rsidRDefault="00A93131">
      <w:r w:rsidRPr="008B4573">
        <w:rPr>
          <w:b/>
        </w:rPr>
        <w:t>Multiple comparisons</w:t>
      </w:r>
    </w:p>
    <w:p w14:paraId="10F9AFAA" w14:textId="77777777" w:rsidR="00D56B53" w:rsidRDefault="00A93131">
      <w:r>
        <w:t xml:space="preserve">The most common approach to neuroimaging analysis involves </w:t>
      </w:r>
      <w:r w:rsidR="00814629">
        <w:t>‘</w:t>
      </w:r>
      <w:r>
        <w:t xml:space="preserve">mass </w:t>
      </w:r>
      <w:proofErr w:type="spellStart"/>
      <w:r>
        <w:t>univariate</w:t>
      </w:r>
      <w:proofErr w:type="spellEnd"/>
      <w:r w:rsidR="00814629">
        <w:t>’</w:t>
      </w:r>
      <w:r>
        <w:t xml:space="preserve"> testing of one hypothesis for each voxel</w:t>
      </w:r>
      <w:commentRangeStart w:id="170"/>
      <w:r w:rsidR="00814629">
        <w:t xml:space="preserve">. </w:t>
      </w:r>
      <w:commentRangeEnd w:id="170"/>
      <w:r w:rsidR="00584AD6">
        <w:rPr>
          <w:rStyle w:val="CommentReference"/>
        </w:rPr>
        <w:commentReference w:id="170"/>
      </w:r>
      <w:r w:rsidR="00814629">
        <w:t xml:space="preserve">In such an approach, </w:t>
      </w:r>
      <w:r w:rsidR="00814629">
        <w:rPr>
          <w:b/>
          <w:color w:val="0000FF"/>
        </w:rPr>
        <w:t>[</w:t>
      </w:r>
      <w:proofErr w:type="spellStart"/>
      <w:r w:rsidR="00814629">
        <w:rPr>
          <w:b/>
          <w:color w:val="0000FF"/>
        </w:rPr>
        <w:t>Au:OK</w:t>
      </w:r>
      <w:proofErr w:type="spellEnd"/>
      <w:r w:rsidR="00814629">
        <w:rPr>
          <w:b/>
          <w:color w:val="0000FF"/>
        </w:rPr>
        <w:t>?]</w:t>
      </w:r>
      <w:r w:rsidR="00814629">
        <w:t xml:space="preserve"> </w:t>
      </w:r>
      <w:r>
        <w:t xml:space="preserve">the false positive rate will be inflated if there is no correction for multiple tests. A humorous example of this was seen in </w:t>
      </w:r>
      <w:r w:rsidR="00814629">
        <w:t xml:space="preserve">a </w:t>
      </w:r>
      <w:r>
        <w:t>now-infamous study reported by Bennett and colleagues</w:t>
      </w:r>
      <w:hyperlink r:id="rId33">
        <w:r>
          <w:rPr>
            <w:vertAlign w:val="superscript"/>
          </w:rPr>
          <w:t>23</w:t>
        </w:r>
      </w:hyperlink>
      <w:r>
        <w:t xml:space="preserve">, in which </w:t>
      </w:r>
      <w:r w:rsidR="00814629">
        <w:t>‘</w:t>
      </w:r>
      <w:r>
        <w:t>activation</w:t>
      </w:r>
      <w:r w:rsidR="00814629">
        <w:t>’</w:t>
      </w:r>
      <w:r>
        <w:t xml:space="preserve"> was detected in the brain of a dead salmon (</w:t>
      </w:r>
      <w:r w:rsidR="00814629">
        <w:t xml:space="preserve">but </w:t>
      </w:r>
      <w:r>
        <w:t xml:space="preserve">disappeared when the proper corrections for multiple comparisons were performed). </w:t>
      </w:r>
    </w:p>
    <w:p w14:paraId="55D4B5BE" w14:textId="77777777" w:rsidR="00D56B53" w:rsidRDefault="00D56B53"/>
    <w:p w14:paraId="5C4D2193" w14:textId="77777777" w:rsidR="00FB6EDF" w:rsidRDefault="00D56B53">
      <w:r w:rsidRPr="008B4573">
        <w:t>Here we provide a similar example</w:t>
      </w:r>
      <w:r w:rsidR="003E02B0">
        <w:t>; a</w:t>
      </w:r>
      <w:r w:rsidR="003E02B0" w:rsidRPr="003E02B0">
        <w:t xml:space="preserve"> </w:t>
      </w:r>
      <w:r w:rsidR="003E02B0">
        <w:t xml:space="preserve">computational notebook for this demonstration can be viewed at </w:t>
      </w:r>
      <w:hyperlink r:id="rId34">
        <w:r w:rsidR="003E02B0">
          <w:rPr>
            <w:color w:val="1155CC"/>
            <w:u w:val="single"/>
          </w:rPr>
          <w:t>http://nbviewer.jupyter.org/github/poldrack/corrsim/blob/master/Correlation_simulation.ipynb</w:t>
        </w:r>
      </w:hyperlink>
      <w:proofErr w:type="gramStart"/>
      <w:r w:rsidR="003E02B0">
        <w:t xml:space="preserve"> </w:t>
      </w:r>
      <w:commentRangeStart w:id="171"/>
      <w:r w:rsidR="009D0160" w:rsidRPr="008B4573">
        <w:t>.</w:t>
      </w:r>
      <w:proofErr w:type="gramEnd"/>
      <w:r w:rsidRPr="008B4573">
        <w:t xml:space="preserve"> </w:t>
      </w:r>
      <w:r w:rsidR="00A93131" w:rsidRPr="00D73851">
        <w:t xml:space="preserve">Figure 2 </w:t>
      </w:r>
      <w:commentRangeEnd w:id="171"/>
      <w:r w:rsidR="00992BCD" w:rsidRPr="00D73851">
        <w:rPr>
          <w:rStyle w:val="CommentReference"/>
        </w:rPr>
        <w:commentReference w:id="171"/>
      </w:r>
      <w:r w:rsidR="00A93131" w:rsidRPr="00D73851">
        <w:t xml:space="preserve">presents an example in which </w:t>
      </w:r>
      <w:commentRangeStart w:id="172"/>
      <w:r w:rsidR="00A93131" w:rsidRPr="00D73851">
        <w:t xml:space="preserve">random data </w:t>
      </w:r>
      <w:commentRangeEnd w:id="172"/>
      <w:r w:rsidR="00FB6EDF" w:rsidRPr="00D73851">
        <w:rPr>
          <w:rStyle w:val="CommentReference"/>
        </w:rPr>
        <w:commentReference w:id="172"/>
      </w:r>
      <w:r w:rsidR="00D73851" w:rsidRPr="008B4573">
        <w:t xml:space="preserve">can be analysed (incorrectly) to </w:t>
      </w:r>
      <w:r w:rsidR="00A93131" w:rsidRPr="00D73851">
        <w:t>lead to seemingly impressive results, through a combination of failure to adequately correct for multiple comparisons and circular ROI analysis.</w:t>
      </w:r>
      <w:r w:rsidR="00A93131">
        <w:t xml:space="preserve"> </w:t>
      </w:r>
      <w:r w:rsidR="00992BCD">
        <w:t xml:space="preserve">We generated random </w:t>
      </w:r>
      <w:commentRangeStart w:id="173"/>
      <w:r w:rsidR="00992BCD">
        <w:t>s</w:t>
      </w:r>
      <w:r w:rsidR="009D0160" w:rsidRPr="003A498F">
        <w:t xml:space="preserve">imulated fMRI </w:t>
      </w:r>
      <w:commentRangeEnd w:id="173"/>
      <w:r w:rsidR="00D73851">
        <w:rPr>
          <w:rStyle w:val="CommentReference"/>
        </w:rPr>
        <w:commentReference w:id="173"/>
      </w:r>
      <w:r w:rsidR="009D0160" w:rsidRPr="003A498F">
        <w:t xml:space="preserve">and </w:t>
      </w:r>
      <w:proofErr w:type="spellStart"/>
      <w:r w:rsidR="009D0160" w:rsidRPr="003A498F">
        <w:t>behavioral</w:t>
      </w:r>
      <w:proofErr w:type="spellEnd"/>
      <w:r w:rsidR="009D0160" w:rsidRPr="003A498F">
        <w:t xml:space="preserve"> data </w:t>
      </w:r>
      <w:commentRangeStart w:id="174"/>
      <w:r w:rsidR="009D0160" w:rsidRPr="003A498F">
        <w:t xml:space="preserve">from a Gaussian distribution </w:t>
      </w:r>
      <w:commentRangeEnd w:id="174"/>
      <w:r w:rsidR="00992BCD">
        <w:rPr>
          <w:rStyle w:val="CommentReference"/>
        </w:rPr>
        <w:commentReference w:id="174"/>
      </w:r>
      <w:r w:rsidR="009D0160" w:rsidRPr="003A498F">
        <w:t xml:space="preserve">for </w:t>
      </w:r>
      <w:commentRangeStart w:id="175"/>
      <w:r w:rsidR="009D0160" w:rsidRPr="003A498F">
        <w:t xml:space="preserve">24 </w:t>
      </w:r>
      <w:commentRangeEnd w:id="175"/>
      <w:r w:rsidR="00D73851">
        <w:rPr>
          <w:rStyle w:val="CommentReference"/>
        </w:rPr>
        <w:commentReference w:id="175"/>
      </w:r>
      <w:r w:rsidR="009D0160" w:rsidRPr="003A498F">
        <w:t>simulated subjects</w:t>
      </w:r>
      <w:commentRangeStart w:id="176"/>
      <w:r w:rsidR="00992BCD">
        <w:t>.</w:t>
      </w:r>
      <w:commentRangeEnd w:id="176"/>
      <w:r w:rsidR="00992BCD">
        <w:rPr>
          <w:rStyle w:val="CommentReference"/>
        </w:rPr>
        <w:commentReference w:id="176"/>
      </w:r>
      <w:r w:rsidR="00992BCD">
        <w:t xml:space="preserve"> The simulated</w:t>
      </w:r>
      <w:r w:rsidR="009D0160" w:rsidRPr="003A498F">
        <w:t xml:space="preserve"> fMRI data were smoothed with </w:t>
      </w:r>
      <w:commentRangeStart w:id="177"/>
      <w:r w:rsidR="009D0160" w:rsidRPr="003A498F">
        <w:t>a 6mm Gaussian kernel</w:t>
      </w:r>
      <w:commentRangeEnd w:id="177"/>
      <w:r w:rsidR="00992BCD">
        <w:rPr>
          <w:rStyle w:val="CommentReference"/>
        </w:rPr>
        <w:commentReference w:id="177"/>
      </w:r>
      <w:r w:rsidR="009D0160" w:rsidRPr="003A498F">
        <w:t xml:space="preserve">. A </w:t>
      </w:r>
      <w:commentRangeStart w:id="178"/>
      <w:proofErr w:type="spellStart"/>
      <w:r w:rsidR="009D0160" w:rsidRPr="003A498F">
        <w:t>univariate</w:t>
      </w:r>
      <w:proofErr w:type="spellEnd"/>
      <w:r w:rsidR="009D0160" w:rsidRPr="009D0160">
        <w:t xml:space="preserve"> analysis </w:t>
      </w:r>
      <w:commentRangeEnd w:id="178"/>
      <w:r w:rsidR="00526B0E">
        <w:rPr>
          <w:rStyle w:val="CommentReference"/>
        </w:rPr>
        <w:commentReference w:id="178"/>
      </w:r>
      <w:r w:rsidR="009D0160" w:rsidRPr="009D0160">
        <w:t xml:space="preserve">was performed to assess </w:t>
      </w:r>
      <w:r w:rsidR="00526B0E">
        <w:t xml:space="preserve">the </w:t>
      </w:r>
      <w:r w:rsidR="009D0160" w:rsidRPr="009D0160">
        <w:t xml:space="preserve">correlation between </w:t>
      </w:r>
      <w:r w:rsidR="00526B0E">
        <w:t xml:space="preserve">voxel </w:t>
      </w:r>
      <w:r w:rsidR="00526B0E">
        <w:rPr>
          <w:b/>
          <w:color w:val="0000FF"/>
        </w:rPr>
        <w:t>[</w:t>
      </w:r>
      <w:proofErr w:type="spellStart"/>
      <w:r w:rsidR="00526B0E">
        <w:rPr>
          <w:b/>
          <w:color w:val="0000FF"/>
        </w:rPr>
        <w:t>Au:OK</w:t>
      </w:r>
      <w:proofErr w:type="spellEnd"/>
      <w:r w:rsidR="00526B0E">
        <w:rPr>
          <w:b/>
          <w:color w:val="0000FF"/>
        </w:rPr>
        <w:t>?]</w:t>
      </w:r>
      <w:r w:rsidR="00526B0E">
        <w:t xml:space="preserve"> </w:t>
      </w:r>
      <w:r w:rsidR="009D0160" w:rsidRPr="009D0160">
        <w:t>activation and the simulated behavio</w:t>
      </w:r>
      <w:r w:rsidR="00D73851">
        <w:t>u</w:t>
      </w:r>
      <w:r w:rsidR="009D0160" w:rsidRPr="009D0160">
        <w:t xml:space="preserve">ral </w:t>
      </w:r>
      <w:proofErr w:type="spellStart"/>
      <w:r w:rsidR="009D0160" w:rsidRPr="009D0160">
        <w:t>regressor</w:t>
      </w:r>
      <w:proofErr w:type="spellEnd"/>
      <w:r w:rsidR="009D0160" w:rsidRPr="009D0160">
        <w:t xml:space="preserve">, and the resulting statistical map was </w:t>
      </w:r>
      <w:proofErr w:type="spellStart"/>
      <w:r w:rsidR="009D0160" w:rsidRPr="009D0160">
        <w:t>thresholded</w:t>
      </w:r>
      <w:proofErr w:type="spellEnd"/>
      <w:r w:rsidR="009D0160" w:rsidRPr="009D0160">
        <w:t xml:space="preserve"> </w:t>
      </w:r>
      <w:commentRangeStart w:id="179"/>
      <w:r w:rsidR="009D0160" w:rsidRPr="009D0160">
        <w:t>at p</w:t>
      </w:r>
      <w:r w:rsidR="00526B0E">
        <w:t xml:space="preserve"> </w:t>
      </w:r>
      <w:r w:rsidR="009D0160" w:rsidRPr="009D0160">
        <w:t>&lt;</w:t>
      </w:r>
      <w:r w:rsidR="00526B0E">
        <w:t xml:space="preserve"> </w:t>
      </w:r>
      <w:r w:rsidR="009D0160" w:rsidRPr="009D0160">
        <w:t xml:space="preserve">0.005 and </w:t>
      </w:r>
      <w:r w:rsidR="00526B0E">
        <w:t xml:space="preserve">with </w:t>
      </w:r>
      <w:r w:rsidR="009D0160" w:rsidRPr="009D0160">
        <w:t>a 50</w:t>
      </w:r>
      <w:r w:rsidR="00D73851">
        <w:t>-</w:t>
      </w:r>
      <w:r w:rsidR="009D0160" w:rsidRPr="009D0160">
        <w:t xml:space="preserve">voxel extent threshold </w:t>
      </w:r>
      <w:commentRangeEnd w:id="179"/>
      <w:r w:rsidR="00526B0E">
        <w:rPr>
          <w:rStyle w:val="CommentReference"/>
        </w:rPr>
        <w:commentReference w:id="179"/>
      </w:r>
      <w:r w:rsidR="009D0160" w:rsidRPr="009D0160">
        <w:t>(</w:t>
      </w:r>
      <w:commentRangeStart w:id="180"/>
      <w:r w:rsidR="00D73851">
        <w:t>that is,</w:t>
      </w:r>
      <w:r w:rsidR="009D0160" w:rsidRPr="009D0160">
        <w:t xml:space="preserve"> a heuristic correction for multiple comparisons</w:t>
      </w:r>
      <w:commentRangeEnd w:id="180"/>
      <w:r w:rsidR="00D73851">
        <w:rPr>
          <w:rStyle w:val="CommentReference"/>
        </w:rPr>
        <w:commentReference w:id="180"/>
      </w:r>
      <w:r w:rsidR="009D0160" w:rsidRPr="009D0160">
        <w:t>).</w:t>
      </w:r>
      <w:r w:rsidR="009D0160">
        <w:t xml:space="preserve"> </w:t>
      </w:r>
      <w:r w:rsidR="00526B0E">
        <w:t xml:space="preserve">This </w:t>
      </w:r>
      <w:r w:rsidR="003E02B0">
        <w:t>approach</w:t>
      </w:r>
      <w:r w:rsidR="00526B0E">
        <w:t xml:space="preserve"> </w:t>
      </w:r>
      <w:r w:rsidR="003E02B0">
        <w:t>reveals</w:t>
      </w:r>
      <w:r w:rsidR="00526B0E">
        <w:t xml:space="preserve"> a lateral prefrontal cortex cluster of </w:t>
      </w:r>
      <w:commentRangeStart w:id="181"/>
      <w:r w:rsidR="00526B0E">
        <w:t>voxels</w:t>
      </w:r>
      <w:commentRangeEnd w:id="181"/>
      <w:r w:rsidR="00526B0E">
        <w:rPr>
          <w:rStyle w:val="CommentReference"/>
        </w:rPr>
        <w:commentReference w:id="181"/>
      </w:r>
      <w:r w:rsidR="00526B0E">
        <w:t xml:space="preserve"> </w:t>
      </w:r>
      <w:r w:rsidR="003E02B0">
        <w:t xml:space="preserve">in which the fMRI data apparently ‘correlate’ with the behavioural </w:t>
      </w:r>
      <w:proofErr w:type="spellStart"/>
      <w:r w:rsidR="003E02B0">
        <w:t>regressor</w:t>
      </w:r>
      <w:proofErr w:type="spellEnd"/>
      <w:r w:rsidR="003E02B0">
        <w:t xml:space="preserve"> </w:t>
      </w:r>
      <w:r w:rsidR="00526B0E">
        <w:t>(Fig. 2a).</w:t>
      </w:r>
      <w:r w:rsidR="003E02B0">
        <w:t xml:space="preserve"> </w:t>
      </w:r>
      <w:r w:rsidR="003E02B0">
        <w:rPr>
          <w:b/>
          <w:color w:val="0000FF"/>
        </w:rPr>
        <w:t>[</w:t>
      </w:r>
      <w:proofErr w:type="spellStart"/>
      <w:r w:rsidR="003E02B0">
        <w:rPr>
          <w:b/>
          <w:color w:val="0000FF"/>
        </w:rPr>
        <w:t>Au:OK</w:t>
      </w:r>
      <w:proofErr w:type="spellEnd"/>
      <w:r w:rsidR="003E02B0">
        <w:rPr>
          <w:b/>
          <w:color w:val="0000FF"/>
        </w:rPr>
        <w:t>?]</w:t>
      </w:r>
      <w:r w:rsidR="003E02B0">
        <w:t xml:space="preserve"> </w:t>
      </w:r>
      <w:r w:rsidR="003E02B0">
        <w:rPr>
          <w:rStyle w:val="CommentReference"/>
        </w:rPr>
        <w:commentReference w:id="182"/>
      </w:r>
    </w:p>
    <w:p w14:paraId="160DDF4B" w14:textId="77777777" w:rsidR="009D0160" w:rsidRDefault="00634A63">
      <w:r>
        <w:rPr>
          <w:rStyle w:val="CommentReference"/>
        </w:rPr>
        <w:commentReference w:id="183"/>
      </w:r>
    </w:p>
    <w:p w14:paraId="2D3C0063" w14:textId="77777777" w:rsidR="00E04251" w:rsidRPr="00814629" w:rsidRDefault="00A93131">
      <w:r>
        <w:t xml:space="preserve">The problem of multiplicity was recognized </w:t>
      </w:r>
      <w:commentRangeStart w:id="184"/>
      <w:r>
        <w:t xml:space="preserve">very early, </w:t>
      </w:r>
      <w:commentRangeEnd w:id="184"/>
      <w:r w:rsidR="003E02B0">
        <w:rPr>
          <w:rStyle w:val="CommentReference"/>
        </w:rPr>
        <w:commentReference w:id="184"/>
      </w:r>
      <w:r>
        <w:t xml:space="preserve">and the </w:t>
      </w:r>
      <w:r w:rsidR="00B91B27">
        <w:t>p</w:t>
      </w:r>
      <w:r>
        <w:t>ast 25 years have seen the establish</w:t>
      </w:r>
      <w:r w:rsidR="00B91B27">
        <w:t>ment of well-</w:t>
      </w:r>
      <w:r>
        <w:t>validated methods for correctin</w:t>
      </w:r>
      <w:r w:rsidR="00B91B27">
        <w:t>g</w:t>
      </w:r>
      <w:r>
        <w:t xml:space="preserve"> </w:t>
      </w:r>
      <w:r w:rsidR="00B91B27">
        <w:t xml:space="preserve">for </w:t>
      </w:r>
      <w:r w:rsidR="007D36EC">
        <w:t>FWE</w:t>
      </w:r>
      <w:r>
        <w:t xml:space="preserve"> and false discovery rate in neuroimaging data</w:t>
      </w:r>
      <w:hyperlink r:id="rId35">
        <w:r>
          <w:rPr>
            <w:vertAlign w:val="superscript"/>
          </w:rPr>
          <w:t>24</w:t>
        </w:r>
      </w:hyperlink>
      <w:r>
        <w:t>. However, recent work</w:t>
      </w:r>
      <w:commentRangeStart w:id="185"/>
      <w:r w:rsidR="006C35DA">
        <w:fldChar w:fldCharType="begin"/>
      </w:r>
      <w:r w:rsidR="006C35DA">
        <w:instrText xml:space="preserve"> HYPERLINK "https://paperpile.com/c/BVQBEO/s4Ui" \h </w:instrText>
      </w:r>
      <w:r w:rsidR="006C35DA">
        <w:fldChar w:fldCharType="separate"/>
      </w:r>
      <w:r>
        <w:rPr>
          <w:vertAlign w:val="superscript"/>
        </w:rPr>
        <w:t>25</w:t>
      </w:r>
      <w:r w:rsidR="006C35DA">
        <w:rPr>
          <w:vertAlign w:val="superscript"/>
        </w:rPr>
        <w:fldChar w:fldCharType="end"/>
      </w:r>
      <w:r>
        <w:t xml:space="preserve"> </w:t>
      </w:r>
      <w:commentRangeEnd w:id="185"/>
      <w:r w:rsidR="006C35DA">
        <w:rPr>
          <w:rStyle w:val="CommentReference"/>
        </w:rPr>
        <w:commentReference w:id="185"/>
      </w:r>
      <w:r>
        <w:t xml:space="preserve">has suggested that even some very well-established methods for inference </w:t>
      </w:r>
      <w:commentRangeStart w:id="186"/>
      <w:r>
        <w:t xml:space="preserve">based on </w:t>
      </w:r>
      <w:commentRangeEnd w:id="186"/>
      <w:r w:rsidR="00B91B27">
        <w:rPr>
          <w:rStyle w:val="CommentReference"/>
        </w:rPr>
        <w:commentReference w:id="186"/>
      </w:r>
      <w:r>
        <w:t xml:space="preserve">spatial extent of activations can produce </w:t>
      </w:r>
      <w:commentRangeStart w:id="187"/>
      <w:r>
        <w:t>inflated error rates</w:t>
      </w:r>
      <w:commentRangeEnd w:id="187"/>
      <w:r w:rsidR="00634A63">
        <w:rPr>
          <w:rStyle w:val="CommentReference"/>
        </w:rPr>
        <w:commentReference w:id="187"/>
      </w:r>
      <w:r>
        <w:t xml:space="preserve"> (also see </w:t>
      </w:r>
      <w:r w:rsidR="00814629" w:rsidRPr="00814629">
        <w:t>‘</w:t>
      </w:r>
      <w:r w:rsidRPr="008B4573">
        <w:t xml:space="preserve">Software </w:t>
      </w:r>
      <w:r w:rsidR="00814629">
        <w:t>e</w:t>
      </w:r>
      <w:r w:rsidRPr="008B4573">
        <w:t>rrors</w:t>
      </w:r>
      <w:r w:rsidR="00814629" w:rsidRPr="008B4573">
        <w:t>’</w:t>
      </w:r>
      <w:r w:rsidRPr="00814629">
        <w:t xml:space="preserve">). </w:t>
      </w:r>
    </w:p>
    <w:p w14:paraId="71E79C05" w14:textId="77777777" w:rsidR="00E04251" w:rsidRPr="00814629" w:rsidRDefault="00E04251"/>
    <w:p w14:paraId="5D5965A6" w14:textId="77777777" w:rsidR="00634A63" w:rsidRDefault="00A93131">
      <w:r>
        <w:t xml:space="preserve">There is an </w:t>
      </w:r>
      <w:proofErr w:type="spellStart"/>
      <w:r>
        <w:t>ongoing</w:t>
      </w:r>
      <w:proofErr w:type="spellEnd"/>
      <w:r>
        <w:t xml:space="preserve"> debate between neuroimaging researchers who feel that conventional approaches to </w:t>
      </w:r>
      <w:r w:rsidR="00B91B27">
        <w:t xml:space="preserve">correcting for </w:t>
      </w:r>
      <w:r>
        <w:t>multiple comparison</w:t>
      </w:r>
      <w:r w:rsidR="00B91B27">
        <w:t>s</w:t>
      </w:r>
      <w:r>
        <w:t xml:space="preserve"> are too </w:t>
      </w:r>
      <w:r w:rsidR="00EA7941">
        <w:t xml:space="preserve">loose </w:t>
      </w:r>
      <w:r>
        <w:t>and allow too many false positives</w:t>
      </w:r>
      <w:hyperlink r:id="rId36">
        <w:r>
          <w:rPr>
            <w:vertAlign w:val="superscript"/>
          </w:rPr>
          <w:t>26</w:t>
        </w:r>
      </w:hyperlink>
      <w:r>
        <w:t>, and those who feel that thresholds are too conservative, and risk missing most of the interesting effects</w:t>
      </w:r>
      <w:hyperlink r:id="rId37">
        <w:r>
          <w:rPr>
            <w:vertAlign w:val="superscript"/>
          </w:rPr>
          <w:t>27</w:t>
        </w:r>
      </w:hyperlink>
      <w:r>
        <w:t>. In our view, the deeper problem is the inconsistent application of principled correction approaches</w:t>
      </w:r>
      <w:hyperlink r:id="rId38">
        <w:r>
          <w:rPr>
            <w:vertAlign w:val="superscript"/>
          </w:rPr>
          <w:t>28</w:t>
        </w:r>
      </w:hyperlink>
      <w:r>
        <w:t>. Many researchers freely combine different approaches and thresholds in ways that produce a high number of undocumented researcher degrees of freedom</w:t>
      </w:r>
      <w:hyperlink r:id="rId39">
        <w:r>
          <w:rPr>
            <w:vertAlign w:val="superscript"/>
          </w:rPr>
          <w:t>22</w:t>
        </w:r>
      </w:hyperlink>
      <w:r>
        <w:t xml:space="preserve">, rendering reported p-values </w:t>
      </w:r>
      <w:proofErr w:type="spellStart"/>
      <w:r>
        <w:t>uninterpretable</w:t>
      </w:r>
      <w:proofErr w:type="spellEnd"/>
      <w:r>
        <w:t xml:space="preserve">. </w:t>
      </w:r>
    </w:p>
    <w:p w14:paraId="499D78A1" w14:textId="77777777" w:rsidR="00634A63" w:rsidRDefault="00634A63"/>
    <w:p w14:paraId="3929A4D6" w14:textId="77777777" w:rsidR="001E7BD9" w:rsidRDefault="00A93131">
      <w:r>
        <w:t xml:space="preserve">To assess this more directly, we examined the </w:t>
      </w:r>
      <w:r w:rsidR="00EA7941">
        <w:t xml:space="preserve">first </w:t>
      </w:r>
      <w:r>
        <w:t xml:space="preserve">100 results for the </w:t>
      </w:r>
      <w:proofErr w:type="spellStart"/>
      <w:r>
        <w:t>Pubmed</w:t>
      </w:r>
      <w:proofErr w:type="spellEnd"/>
      <w:r>
        <w:t xml:space="preserve"> query ("fMRI" AND brain AND activation NOT </w:t>
      </w:r>
      <w:proofErr w:type="gramStart"/>
      <w:r>
        <w:t>review[</w:t>
      </w:r>
      <w:proofErr w:type="gramEnd"/>
      <w:r>
        <w:t xml:space="preserve">PT] AND human[MESH] AND </w:t>
      </w:r>
      <w:proofErr w:type="spellStart"/>
      <w:r>
        <w:t>english</w:t>
      </w:r>
      <w:proofErr w:type="spellEnd"/>
      <w:r>
        <w:t xml:space="preserve">[la]), performed </w:t>
      </w:r>
      <w:r w:rsidR="00457875">
        <w:t xml:space="preserve">23 </w:t>
      </w:r>
      <w:r>
        <w:t xml:space="preserve">May 2016; of these, </w:t>
      </w:r>
      <w:commentRangeStart w:id="188"/>
      <w:r>
        <w:t xml:space="preserve">65 </w:t>
      </w:r>
      <w:commentRangeEnd w:id="188"/>
      <w:r w:rsidR="00634A63">
        <w:rPr>
          <w:rStyle w:val="CommentReference"/>
        </w:rPr>
        <w:commentReference w:id="188"/>
      </w:r>
      <w:r>
        <w:t xml:space="preserve">reported whole-brain task fMRI results and were available in full text. Only </w:t>
      </w:r>
      <w:r w:rsidR="00EA7941">
        <w:t xml:space="preserve">3 </w:t>
      </w:r>
      <w:r>
        <w:t xml:space="preserve">presented fully uncorrected results, with </w:t>
      </w:r>
      <w:r w:rsidR="00EA7941">
        <w:t xml:space="preserve">4 </w:t>
      </w:r>
      <w:r>
        <w:t xml:space="preserve">others presenting a mixture of corrected and uncorrected results; this suggests that corrections for multiple comparisons are now standard. </w:t>
      </w:r>
    </w:p>
    <w:p w14:paraId="0DA5723F" w14:textId="77777777" w:rsidR="001E7BD9" w:rsidRDefault="001E7BD9"/>
    <w:p w14:paraId="1F1C9FD3" w14:textId="77777777" w:rsidR="00B1193C" w:rsidRDefault="00A93131">
      <w:pPr>
        <w:rPr>
          <w:i/>
        </w:rPr>
      </w:pPr>
      <w:r>
        <w:t xml:space="preserve">However, there is evidence that researchers may be </w:t>
      </w:r>
      <w:r w:rsidR="00472D8B">
        <w:t>‘</w:t>
      </w:r>
      <w:r>
        <w:t>method-shopping</w:t>
      </w:r>
      <w:r w:rsidR="00472D8B">
        <w:t>’</w:t>
      </w:r>
      <w:r>
        <w:t xml:space="preserve"> for techniques that provide greater sensitivity, at a potential cost of increased error rates. Nine of the 65 papers used FSL or SPM </w:t>
      </w:r>
      <w:del w:id="189" w:author="Joke" w:date="2016-07-06T13:28:00Z">
        <w:r w:rsidR="001E7BD9" w:rsidDel="00323C4D">
          <w:delText>(Statistical Parametric Mapping; a suite of programmes available from MATLAB</w:delText>
        </w:r>
        <w:r w:rsidR="007D36EC" w:rsidDel="00323C4D">
          <w:delText xml:space="preserve"> (MathWorks)</w:delText>
        </w:r>
        <w:r w:rsidR="001E7BD9" w:rsidDel="00323C4D">
          <w:delText xml:space="preserve">) </w:delText>
        </w:r>
        <w:r w:rsidR="001E7BD9" w:rsidDel="00323C4D">
          <w:rPr>
            <w:b/>
            <w:color w:val="0000FF"/>
          </w:rPr>
          <w:delText>[Au:OK?]</w:delText>
        </w:r>
        <w:r w:rsidR="001E7BD9" w:rsidDel="00323C4D">
          <w:delText xml:space="preserve"> </w:delText>
        </w:r>
      </w:del>
      <w:r>
        <w:t xml:space="preserve">to perform their primary analysis, but then used the AFNI </w:t>
      </w:r>
      <w:r w:rsidR="001E7BD9">
        <w:t>(</w:t>
      </w:r>
      <w:r w:rsidR="001E7BD9">
        <w:rPr>
          <w:color w:val="545454"/>
          <w:shd w:val="clear" w:color="auto" w:fill="FFFFFF"/>
        </w:rPr>
        <w:t xml:space="preserve">Analysis of Functional </w:t>
      </w:r>
      <w:proofErr w:type="spellStart"/>
      <w:r w:rsidR="001E7BD9">
        <w:rPr>
          <w:color w:val="545454"/>
          <w:shd w:val="clear" w:color="auto" w:fill="FFFFFF"/>
        </w:rPr>
        <w:t>NeuroImages</w:t>
      </w:r>
      <w:proofErr w:type="spellEnd"/>
      <w:r w:rsidR="00634A63">
        <w:rPr>
          <w:color w:val="545454"/>
          <w:shd w:val="clear" w:color="auto" w:fill="FFFFFF"/>
        </w:rPr>
        <w:t>; US National Institutes of Health and Neuroimaging Informatics Technology Initiative</w:t>
      </w:r>
      <w:r w:rsidR="001E7BD9">
        <w:t>)</w:t>
      </w:r>
      <w:r w:rsidR="007D36EC">
        <w:t xml:space="preserve"> </w:t>
      </w:r>
      <w:r w:rsidR="007D36EC">
        <w:rPr>
          <w:b/>
          <w:color w:val="0000FF"/>
        </w:rPr>
        <w:t>[</w:t>
      </w:r>
      <w:proofErr w:type="spellStart"/>
      <w:r w:rsidR="007D36EC">
        <w:rPr>
          <w:b/>
          <w:color w:val="0000FF"/>
        </w:rPr>
        <w:t>Au:OK</w:t>
      </w:r>
      <w:proofErr w:type="spellEnd"/>
      <w:r w:rsidR="007D36EC">
        <w:rPr>
          <w:b/>
          <w:color w:val="0000FF"/>
        </w:rPr>
        <w:t>?]</w:t>
      </w:r>
      <w:r w:rsidR="007D36EC">
        <w:t xml:space="preserve"> </w:t>
      </w:r>
      <w:commentRangeStart w:id="190"/>
      <w:proofErr w:type="spellStart"/>
      <w:r>
        <w:t>alphasim</w:t>
      </w:r>
      <w:proofErr w:type="spellEnd"/>
      <w:r>
        <w:t>/3dClustSim</w:t>
      </w:r>
      <w:commentRangeEnd w:id="190"/>
      <w:r w:rsidR="007D36EC">
        <w:rPr>
          <w:rStyle w:val="CommentReference"/>
        </w:rPr>
        <w:commentReference w:id="190"/>
      </w:r>
      <w:r>
        <w:t xml:space="preserve"> tool (7 papers) or other simulation-based approaches (2 papers) to correct for multiple comp</w:t>
      </w:r>
      <w:bookmarkStart w:id="191" w:name="_GoBack"/>
      <w:bookmarkEnd w:id="191"/>
      <w:r>
        <w:t xml:space="preserve">arisons. This is concerning, because both FSL and SPM offer well-established methods </w:t>
      </w:r>
      <w:r w:rsidR="007D36EC">
        <w:t xml:space="preserve">that use Gaussian random field theory to </w:t>
      </w:r>
      <w:r>
        <w:t xml:space="preserve">correct </w:t>
      </w:r>
      <w:r w:rsidR="007D36EC">
        <w:t>for</w:t>
      </w:r>
      <w:r>
        <w:t xml:space="preserve"> multiple comparisons.</w:t>
      </w:r>
      <w:r w:rsidR="007D36EC">
        <w:t xml:space="preserve"> </w:t>
      </w:r>
      <w:r w:rsidR="007D36EC">
        <w:rPr>
          <w:b/>
          <w:color w:val="0000FF"/>
        </w:rPr>
        <w:t>[</w:t>
      </w:r>
      <w:proofErr w:type="spellStart"/>
      <w:r w:rsidR="007D36EC">
        <w:rPr>
          <w:b/>
          <w:color w:val="0000FF"/>
        </w:rPr>
        <w:t>Au:OK</w:t>
      </w:r>
      <w:proofErr w:type="spellEnd"/>
      <w:r w:rsidR="007D36EC">
        <w:rPr>
          <w:b/>
          <w:color w:val="0000FF"/>
        </w:rPr>
        <w:t>?]</w:t>
      </w:r>
      <w:r w:rsidR="007D36EC">
        <w:t xml:space="preserve"> </w:t>
      </w:r>
      <w:r>
        <w:t xml:space="preserve">Given the substantial degree of </w:t>
      </w:r>
      <w:commentRangeStart w:id="192"/>
      <w:r>
        <w:t xml:space="preserve">extra work </w:t>
      </w:r>
      <w:commentRangeEnd w:id="192"/>
      <w:r w:rsidR="007D36EC">
        <w:rPr>
          <w:rStyle w:val="CommentReference"/>
        </w:rPr>
        <w:commentReference w:id="192"/>
      </w:r>
      <w:r>
        <w:t xml:space="preserve">involved in using multiple software packages, the use of a different tool </w:t>
      </w:r>
      <w:r w:rsidR="006C35DA">
        <w:t xml:space="preserve">solely for correcting for multiple comparisons </w:t>
      </w:r>
      <w:r>
        <w:t xml:space="preserve">raises some concern that this might reflect analytic </w:t>
      </w:r>
      <w:proofErr w:type="gramStart"/>
      <w:r>
        <w:t>p-hacking</w:t>
      </w:r>
      <w:proofErr w:type="gramEnd"/>
      <w:r>
        <w:t xml:space="preserve">. This concern is further amplified by the finding </w:t>
      </w:r>
      <w:proofErr w:type="gramStart"/>
      <w:r>
        <w:t xml:space="preserve">that </w:t>
      </w:r>
      <w:r w:rsidR="007D36EC">
        <w:t>,</w:t>
      </w:r>
      <w:r>
        <w:t>until</w:t>
      </w:r>
      <w:proofErr w:type="gramEnd"/>
      <w:r>
        <w:t xml:space="preserve"> very recently, this AFNI program had substantially inflated Type I error rates </w:t>
      </w:r>
      <w:r w:rsidR="001E7BD9">
        <w:t>owing</w:t>
      </w:r>
      <w:r>
        <w:t xml:space="preserve"> to a software bug</w:t>
      </w:r>
      <w:hyperlink r:id="rId40">
        <w:r>
          <w:rPr>
            <w:vertAlign w:val="superscript"/>
          </w:rPr>
          <w:t>25</w:t>
        </w:r>
      </w:hyperlink>
      <w:r>
        <w:t xml:space="preserve">. Distressingly, </w:t>
      </w:r>
      <w:r w:rsidR="007D36EC">
        <w:t xml:space="preserve">although </w:t>
      </w:r>
      <w:commentRangeStart w:id="193"/>
      <w:r>
        <w:t>nonparametric methods</w:t>
      </w:r>
      <w:commentRangeEnd w:id="193"/>
      <w:r w:rsidR="007D36EC">
        <w:rPr>
          <w:rStyle w:val="CommentReference"/>
        </w:rPr>
        <w:commentReference w:id="193"/>
      </w:r>
      <w:r>
        <w:t xml:space="preserve"> provide the </w:t>
      </w:r>
      <w:commentRangeStart w:id="194"/>
      <w:r>
        <w:t>most</w:t>
      </w:r>
      <w:commentRangeEnd w:id="194"/>
      <w:r w:rsidR="007D36EC">
        <w:rPr>
          <w:rStyle w:val="CommentReference"/>
        </w:rPr>
        <w:commentReference w:id="194"/>
      </w:r>
      <w:r>
        <w:t xml:space="preserve"> accurate control over </w:t>
      </w:r>
      <w:r w:rsidR="007D36EC">
        <w:t>FWE</w:t>
      </w:r>
      <w:r>
        <w:t xml:space="preserve"> rates</w:t>
      </w:r>
      <w:hyperlink r:id="rId41">
        <w:r>
          <w:rPr>
            <w:vertAlign w:val="superscript"/>
          </w:rPr>
          <w:t>24,25,29</w:t>
        </w:r>
      </w:hyperlink>
      <w:r>
        <w:t xml:space="preserve">, they were not used in any of </w:t>
      </w:r>
      <w:commentRangeStart w:id="195"/>
      <w:r>
        <w:t>these papers</w:t>
      </w:r>
      <w:commentRangeEnd w:id="195"/>
      <w:r w:rsidR="007D36EC">
        <w:rPr>
          <w:rStyle w:val="CommentReference"/>
        </w:rPr>
        <w:commentReference w:id="195"/>
      </w:r>
      <w:r>
        <w:t>.</w:t>
      </w:r>
    </w:p>
    <w:p w14:paraId="282C1953" w14:textId="77777777" w:rsidR="00B1193C" w:rsidRDefault="00B1193C"/>
    <w:p w14:paraId="3ED45D6B" w14:textId="77777777" w:rsidR="00E04251" w:rsidRPr="008B4573" w:rsidRDefault="00A93131" w:rsidP="008B4573">
      <w:pPr>
        <w:rPr>
          <w:b/>
        </w:rPr>
      </w:pPr>
      <w:r w:rsidRPr="008B4573">
        <w:rPr>
          <w:b/>
          <w:i/>
        </w:rPr>
        <w:t>Solutions</w:t>
      </w:r>
      <w:r w:rsidR="007D049A" w:rsidRPr="008B4573">
        <w:rPr>
          <w:b/>
          <w:i/>
        </w:rPr>
        <w:t>.</w:t>
      </w:r>
    </w:p>
    <w:p w14:paraId="7410AAA9" w14:textId="77777777" w:rsidR="00E04251" w:rsidRDefault="00A93131" w:rsidP="008B4573">
      <w:r>
        <w:t xml:space="preserve">To balance Type I and Type II error rates in a principled way, we suggest a dual approach of reporting FWE-corrected whole-brain results, and sharing a copy of the </w:t>
      </w:r>
      <w:proofErr w:type="spellStart"/>
      <w:r>
        <w:t>unthresholded</w:t>
      </w:r>
      <w:proofErr w:type="spellEnd"/>
      <w:r>
        <w:t xml:space="preserve"> statistical map </w:t>
      </w:r>
      <w:r w:rsidR="007D36EC">
        <w:t>through</w:t>
      </w:r>
      <w:r>
        <w:t xml:space="preserve"> a repository that allows viewing and downloading (</w:t>
      </w:r>
      <w:r w:rsidR="007D36EC">
        <w:t>such as</w:t>
      </w:r>
      <w:r>
        <w:t xml:space="preserve"> Neurovault.org</w:t>
      </w:r>
      <w:hyperlink r:id="rId42">
        <w:r>
          <w:rPr>
            <w:vertAlign w:val="superscript"/>
          </w:rPr>
          <w:t>30</w:t>
        </w:r>
      </w:hyperlink>
      <w:r>
        <w:t>). For an example of this practice, see ref</w:t>
      </w:r>
      <w:hyperlink r:id="rId43">
        <w:r>
          <w:rPr>
            <w:vertAlign w:val="superscript"/>
          </w:rPr>
          <w:t>31</w:t>
        </w:r>
      </w:hyperlink>
      <w:r>
        <w:t xml:space="preserve"> and shared data at </w:t>
      </w:r>
      <w:hyperlink r:id="rId44">
        <w:r>
          <w:rPr>
            <w:color w:val="1155CC"/>
            <w:u w:val="single"/>
          </w:rPr>
          <w:t>http://neurovault.org/collections/122/</w:t>
        </w:r>
      </w:hyperlink>
      <w:r>
        <w:t>. Any use of non-standard methods for correction of multiple comparisons (</w:t>
      </w:r>
      <w:r w:rsidR="007D36EC">
        <w:t>for example,</w:t>
      </w:r>
      <w:r>
        <w:t xml:space="preserve"> using an AFNI tool when other analyses were performed using SPM) should be justified explicitly (and reviewers should demand such justification).</w:t>
      </w:r>
    </w:p>
    <w:p w14:paraId="3E6FF89A" w14:textId="77777777" w:rsidR="00E04251" w:rsidRDefault="00E04251"/>
    <w:p w14:paraId="68A0F24D" w14:textId="77777777" w:rsidR="00E04251" w:rsidRDefault="00A93131">
      <w:r>
        <w:rPr>
          <w:b/>
        </w:rPr>
        <w:t>Software errors</w:t>
      </w:r>
    </w:p>
    <w:p w14:paraId="017C6352" w14:textId="77777777" w:rsidR="00B1193C" w:rsidRDefault="00A93131">
      <w:pPr>
        <w:rPr>
          <w:i/>
        </w:rPr>
      </w:pPr>
      <w:r>
        <w:t xml:space="preserve">Most fMRI researchers use one of several open-source analysis packages for </w:t>
      </w:r>
      <w:proofErr w:type="spellStart"/>
      <w:r>
        <w:t>preprocessing</w:t>
      </w:r>
      <w:proofErr w:type="spellEnd"/>
      <w:r>
        <w:t xml:space="preserve"> and statistical analyses; many additional analyses require custom programs. Because most researchers are not trained in software engineering, there is insufficient attention to good software</w:t>
      </w:r>
      <w:r w:rsidR="000B52B7">
        <w:t>-</w:t>
      </w:r>
      <w:r>
        <w:t xml:space="preserve">development practices that could help catch and prevent errors. This issue came to the fore recently, when a 15-year-old bug in the AFNI </w:t>
      </w:r>
      <w:commentRangeStart w:id="196"/>
      <w:r>
        <w:t>3dClustSim</w:t>
      </w:r>
      <w:commentRangeEnd w:id="196"/>
      <w:r w:rsidR="000B52B7">
        <w:rPr>
          <w:rStyle w:val="CommentReference"/>
        </w:rPr>
        <w:commentReference w:id="196"/>
      </w:r>
      <w:r>
        <w:t xml:space="preserve"> program was discovered</w:t>
      </w:r>
      <w:r w:rsidR="000B52B7">
        <w:t>;</w:t>
      </w:r>
      <w:r>
        <w:t xml:space="preserve"> </w:t>
      </w:r>
      <w:r w:rsidR="000B52B7">
        <w:t xml:space="preserve">the bug </w:t>
      </w:r>
      <w:r>
        <w:t>resulted in substantially inflated Type I error rates</w:t>
      </w:r>
      <w:hyperlink r:id="rId45">
        <w:r>
          <w:rPr>
            <w:vertAlign w:val="superscript"/>
          </w:rPr>
          <w:t>25</w:t>
        </w:r>
      </w:hyperlink>
      <w:r w:rsidR="000B52B7">
        <w:t xml:space="preserve">, and </w:t>
      </w:r>
      <w:r>
        <w:t xml:space="preserve">was fixed in May 2015. The impact of such bugs is substantial; PubMed Central lists 1525 publications mentioning </w:t>
      </w:r>
      <w:commentRangeStart w:id="197"/>
      <w:proofErr w:type="spellStart"/>
      <w:r>
        <w:t>AlphaSim</w:t>
      </w:r>
      <w:proofErr w:type="spellEnd"/>
      <w:r>
        <w:t xml:space="preserve"> or 3dClustSim </w:t>
      </w:r>
      <w:commentRangeEnd w:id="197"/>
      <w:r w:rsidR="000B52B7">
        <w:rPr>
          <w:rStyle w:val="CommentReference"/>
        </w:rPr>
        <w:commentReference w:id="197"/>
      </w:r>
      <w:r>
        <w:t>published before the bug was fixed.</w:t>
      </w:r>
    </w:p>
    <w:p w14:paraId="1BFAF11F" w14:textId="77777777" w:rsidR="00B1193C" w:rsidRDefault="00B1193C"/>
    <w:p w14:paraId="0500EBD0" w14:textId="77777777" w:rsidR="00E04251" w:rsidRDefault="00E04251"/>
    <w:p w14:paraId="0F63365D" w14:textId="77777777" w:rsidR="00E04251" w:rsidRPr="008B4573" w:rsidRDefault="00A93131" w:rsidP="007D049A">
      <w:pPr>
        <w:rPr>
          <w:b/>
        </w:rPr>
      </w:pPr>
      <w:r w:rsidRPr="008B4573">
        <w:rPr>
          <w:b/>
          <w:i/>
        </w:rPr>
        <w:t>Solutions</w:t>
      </w:r>
      <w:r w:rsidR="007D049A">
        <w:rPr>
          <w:b/>
        </w:rPr>
        <w:t>.</w:t>
      </w:r>
    </w:p>
    <w:p w14:paraId="6C29348F" w14:textId="77777777" w:rsidR="00E04251" w:rsidRDefault="00A93131" w:rsidP="008B4573">
      <w:r>
        <w:t xml:space="preserve">Whenever possible, software tools from a </w:t>
      </w:r>
      <w:commentRangeStart w:id="198"/>
      <w:r>
        <w:t xml:space="preserve">well-established project </w:t>
      </w:r>
      <w:commentRangeEnd w:id="198"/>
      <w:r w:rsidR="000B52B7">
        <w:rPr>
          <w:rStyle w:val="CommentReference"/>
        </w:rPr>
        <w:commentReference w:id="198"/>
      </w:r>
      <w:r>
        <w:t xml:space="preserve">should be used instead of custom code. Errors are more likely to be discovered when </w:t>
      </w:r>
      <w:proofErr w:type="gramStart"/>
      <w:r>
        <w:t>the code is used by a larger group</w:t>
      </w:r>
      <w:proofErr w:type="gramEnd"/>
      <w:r>
        <w:t>, and larger projects are more likely to follow better software</w:t>
      </w:r>
      <w:r w:rsidR="000B52B7">
        <w:t>-</w:t>
      </w:r>
      <w:r>
        <w:t>development practices.</w:t>
      </w:r>
      <w:r w:rsidR="00B1193C">
        <w:t xml:space="preserve"> </w:t>
      </w:r>
      <w:r>
        <w:t xml:space="preserve">Researchers should learn and implement </w:t>
      </w:r>
      <w:commentRangeStart w:id="199"/>
      <w:r>
        <w:t>defensive programming practices</w:t>
      </w:r>
      <w:commentRangeEnd w:id="199"/>
      <w:r w:rsidR="000B52B7">
        <w:rPr>
          <w:rStyle w:val="CommentReference"/>
        </w:rPr>
        <w:commentReference w:id="199"/>
      </w:r>
      <w:r>
        <w:t xml:space="preserve">, including the judicious use of software testing and validation. </w:t>
      </w:r>
      <w:commentRangeStart w:id="200"/>
      <w:r>
        <w:t>Validation methodologies should be clearly defined</w:t>
      </w:r>
      <w:commentRangeEnd w:id="200"/>
      <w:r w:rsidR="000B52B7">
        <w:rPr>
          <w:rStyle w:val="CommentReference"/>
        </w:rPr>
        <w:commentReference w:id="200"/>
      </w:r>
      <w:r>
        <w:t>.</w:t>
      </w:r>
      <w:r w:rsidR="00B1193C">
        <w:t xml:space="preserve"> </w:t>
      </w:r>
      <w:r>
        <w:t>Custom analysis codes should always be shared upon manuscript submission (for an example, see</w:t>
      </w:r>
      <w:hyperlink r:id="rId46">
        <w:r>
          <w:rPr>
            <w:vertAlign w:val="superscript"/>
          </w:rPr>
          <w:t>32</w:t>
        </w:r>
      </w:hyperlink>
      <w:r>
        <w:t>), and code should be reviewed as part of the scientific review process. Reviewers should request access to code when it is important for evaluation purposes.</w:t>
      </w:r>
    </w:p>
    <w:p w14:paraId="03D23EF0" w14:textId="77777777" w:rsidR="00E04251" w:rsidRDefault="00E04251"/>
    <w:p w14:paraId="33C52520" w14:textId="77777777" w:rsidR="00E04251" w:rsidRPr="00B1193C" w:rsidRDefault="00A93131">
      <w:r w:rsidRPr="008B4573">
        <w:rPr>
          <w:b/>
        </w:rPr>
        <w:t>Insufficient study reporting</w:t>
      </w:r>
    </w:p>
    <w:p w14:paraId="2D2E0F59" w14:textId="77777777" w:rsidR="00E04251" w:rsidRDefault="00A93131">
      <w:r>
        <w:t>Eight years ago we</w:t>
      </w:r>
      <w:hyperlink r:id="rId47">
        <w:r>
          <w:rPr>
            <w:vertAlign w:val="superscript"/>
          </w:rPr>
          <w:t>33</w:t>
        </w:r>
      </w:hyperlink>
      <w:r>
        <w:t xml:space="preserve"> published an initial set of guidelines for reporting the methods used in an fMRI study. Unfortunately, reporting standards in the fMRI literature remain poor. Carp</w:t>
      </w:r>
      <w:hyperlink r:id="rId48">
        <w:r>
          <w:rPr>
            <w:vertAlign w:val="superscript"/>
          </w:rPr>
          <w:t>34</w:t>
        </w:r>
      </w:hyperlink>
      <w:r>
        <w:t xml:space="preserve"> and </w:t>
      </w:r>
      <w:proofErr w:type="spellStart"/>
      <w:r>
        <w:t>Guo</w:t>
      </w:r>
      <w:proofErr w:type="spellEnd"/>
      <w:r>
        <w:t xml:space="preserve"> and colleagues</w:t>
      </w:r>
      <w:hyperlink r:id="rId49">
        <w:r>
          <w:rPr>
            <w:vertAlign w:val="superscript"/>
          </w:rPr>
          <w:t>35</w:t>
        </w:r>
      </w:hyperlink>
      <w:r>
        <w:t xml:space="preserve"> analy</w:t>
      </w:r>
      <w:r w:rsidR="000B52B7">
        <w:t>s</w:t>
      </w:r>
      <w:r>
        <w:t xml:space="preserve">ed </w:t>
      </w:r>
      <w:commentRangeStart w:id="201"/>
      <w:r>
        <w:t xml:space="preserve">a large number </w:t>
      </w:r>
      <w:commentRangeEnd w:id="201"/>
      <w:r w:rsidR="000B52B7">
        <w:rPr>
          <w:rStyle w:val="CommentReference"/>
        </w:rPr>
        <w:commentReference w:id="201"/>
      </w:r>
      <w:r>
        <w:t xml:space="preserve">of fMRI papers for the reporting of methodological details, and both found that many </w:t>
      </w:r>
      <w:commentRangeStart w:id="202"/>
      <w:r>
        <w:t xml:space="preserve">important analysis details </w:t>
      </w:r>
      <w:commentRangeEnd w:id="202"/>
      <w:r w:rsidR="000B52B7">
        <w:rPr>
          <w:rStyle w:val="CommentReference"/>
        </w:rPr>
        <w:commentReference w:id="202"/>
      </w:r>
      <w:r>
        <w:t xml:space="preserve">were rarely described. Consistent with this, in 22 of the 65 </w:t>
      </w:r>
      <w:r w:rsidR="000B52B7">
        <w:t xml:space="preserve">fMRI </w:t>
      </w:r>
      <w:r>
        <w:t xml:space="preserve">papers </w:t>
      </w:r>
      <w:r w:rsidR="000B52B7">
        <w:t xml:space="preserve">we found in the literature search </w:t>
      </w:r>
      <w:r>
        <w:t>discussed above</w:t>
      </w:r>
      <w:r w:rsidR="000B52B7">
        <w:t>,</w:t>
      </w:r>
      <w:r>
        <w:t xml:space="preserve"> it was impossible to identify exactly which correction technique was used (beyond generic terms such as “cluster-based correction”) because no specific method or citation was provided. The Organization for Human Brain Mapping </w:t>
      </w:r>
      <w:r w:rsidR="000B52B7">
        <w:t>(see Further information for link)</w:t>
      </w:r>
      <w:r w:rsidR="000B52B7" w:rsidRPr="000B52B7">
        <w:t xml:space="preserve"> </w:t>
      </w:r>
      <w:r>
        <w:t xml:space="preserve">has recently addressed this issue through its </w:t>
      </w:r>
      <w:r w:rsidR="00697C4F">
        <w:t xml:space="preserve">2015–2016 </w:t>
      </w:r>
      <w:r w:rsidR="00697C4F">
        <w:rPr>
          <w:b/>
          <w:color w:val="0000FF"/>
        </w:rPr>
        <w:t>[</w:t>
      </w:r>
      <w:proofErr w:type="spellStart"/>
      <w:r w:rsidR="00697C4F">
        <w:rPr>
          <w:b/>
          <w:color w:val="0000FF"/>
        </w:rPr>
        <w:t>Au:OK</w:t>
      </w:r>
      <w:proofErr w:type="spellEnd"/>
      <w:r w:rsidR="00697C4F">
        <w:rPr>
          <w:b/>
          <w:color w:val="0000FF"/>
        </w:rPr>
        <w:t>?]</w:t>
      </w:r>
      <w:r w:rsidR="00697C4F">
        <w:t xml:space="preserve"> </w:t>
      </w:r>
      <w:r>
        <w:t>Committee on Best Practices in Data Analysis and Sharing (COBIDAS), which has issued a new, detailed set of reporting guidelines</w:t>
      </w:r>
      <w:hyperlink r:id="rId50">
        <w:r>
          <w:rPr>
            <w:vertAlign w:val="superscript"/>
          </w:rPr>
          <w:t>36</w:t>
        </w:r>
      </w:hyperlink>
      <w:r>
        <w:t xml:space="preserve"> (</w:t>
      </w:r>
      <w:commentRangeStart w:id="203"/>
      <w:r w:rsidR="005B5A90">
        <w:fldChar w:fldCharType="begin"/>
      </w:r>
      <w:r w:rsidR="005B5A90">
        <w:instrText xml:space="preserve"> HYPERLINK "http://www.humanbrainmapping.org/COBIDAS" \h </w:instrText>
      </w:r>
      <w:r w:rsidR="005B5A90">
        <w:fldChar w:fldCharType="separate"/>
      </w:r>
      <w:r>
        <w:rPr>
          <w:color w:val="1155CC"/>
          <w:u w:val="single"/>
        </w:rPr>
        <w:t>http://www.humanbrainmapping.org/COBIDAS</w:t>
      </w:r>
      <w:r w:rsidR="005B5A90">
        <w:rPr>
          <w:color w:val="1155CC"/>
          <w:u w:val="single"/>
        </w:rPr>
        <w:fldChar w:fldCharType="end"/>
      </w:r>
      <w:commentRangeEnd w:id="203"/>
      <w:r w:rsidR="00697C4F">
        <w:rPr>
          <w:rStyle w:val="CommentReference"/>
        </w:rPr>
        <w:commentReference w:id="203"/>
      </w:r>
      <w:r>
        <w:t xml:space="preserve">). </w:t>
      </w:r>
    </w:p>
    <w:p w14:paraId="5B0F9130" w14:textId="77777777" w:rsidR="00E04251" w:rsidRDefault="00E04251"/>
    <w:p w14:paraId="7F41BFB1" w14:textId="77777777" w:rsidR="00B1193C" w:rsidRDefault="00697C4F">
      <w:pPr>
        <w:rPr>
          <w:i/>
        </w:rPr>
      </w:pPr>
      <w:r>
        <w:t xml:space="preserve">Besides </w:t>
      </w:r>
      <w:r w:rsidR="00A93131">
        <w:t>the description of methods, claims in the neuroimaging literature are often advanced without corresponding statistical support. In particular, failures to observe a significant effect often lead researchers to proclaim the absence of an effect</w:t>
      </w:r>
      <w:r>
        <w:t xml:space="preserve"> </w:t>
      </w:r>
      <w:r w:rsidR="00A93131">
        <w:t>—</w:t>
      </w:r>
      <w:r>
        <w:t xml:space="preserve"> </w:t>
      </w:r>
      <w:r w:rsidR="00A93131">
        <w:t xml:space="preserve">a dangerous and almost invariably unsupported acceptance of the null hypothesis. </w:t>
      </w:r>
      <w:r>
        <w:t>In addition, ‘r</w:t>
      </w:r>
      <w:r w:rsidR="00A93131">
        <w:t>everse inference</w:t>
      </w:r>
      <w:r>
        <w:t>’</w:t>
      </w:r>
      <w:r w:rsidR="00A93131">
        <w:t xml:space="preserve"> claims, in which the presence a given pattern of brain activity is taken to imply a specific cognitive process</w:t>
      </w:r>
      <w:commentRangeStart w:id="204"/>
      <w:r w:rsidR="00A93131">
        <w:t xml:space="preserve">, </w:t>
      </w:r>
      <w:commentRangeEnd w:id="204"/>
      <w:r>
        <w:rPr>
          <w:rStyle w:val="CommentReference"/>
        </w:rPr>
        <w:commentReference w:id="204"/>
      </w:r>
      <w:r w:rsidR="00A93131">
        <w:t>are rarely grounded in quantitative evidence</w:t>
      </w:r>
      <w:hyperlink r:id="rId51">
        <w:r w:rsidR="00A93131">
          <w:rPr>
            <w:vertAlign w:val="superscript"/>
          </w:rPr>
          <w:t>11,37</w:t>
        </w:r>
      </w:hyperlink>
      <w:r w:rsidR="00A93131">
        <w:t xml:space="preserve">. </w:t>
      </w:r>
      <w:r>
        <w:t>Furthermore, c</w:t>
      </w:r>
      <w:r w:rsidR="00A93131">
        <w:t xml:space="preserve">laims of </w:t>
      </w:r>
      <w:r>
        <w:t>‘</w:t>
      </w:r>
      <w:r w:rsidR="00A93131">
        <w:t>selective</w:t>
      </w:r>
      <w:r>
        <w:t>’</w:t>
      </w:r>
      <w:r w:rsidR="00A93131">
        <w:t xml:space="preserve"> activation in one brain region or experimental condition are often made when activation is statistically significant in one region or condition but not in others</w:t>
      </w:r>
      <w:r>
        <w:t xml:space="preserve"> </w:t>
      </w:r>
      <w:r w:rsidR="00A93131">
        <w:t>—</w:t>
      </w:r>
      <w:r>
        <w:t xml:space="preserve"> </w:t>
      </w:r>
      <w:r w:rsidR="00A93131">
        <w:t>ignoring the fact that “the difference between significant and non-significant is not itself significant”</w:t>
      </w:r>
      <w:hyperlink r:id="rId52">
        <w:r w:rsidR="00A93131">
          <w:rPr>
            <w:vertAlign w:val="superscript"/>
          </w:rPr>
          <w:t>38</w:t>
        </w:r>
      </w:hyperlink>
      <w:r w:rsidR="00A93131">
        <w:t xml:space="preserve">, and </w:t>
      </w:r>
      <w:r>
        <w:t xml:space="preserve">the </w:t>
      </w:r>
      <w:r w:rsidR="00A93131">
        <w:t>absen</w:t>
      </w:r>
      <w:r>
        <w:t xml:space="preserve">ce of </w:t>
      </w:r>
      <w:r>
        <w:rPr>
          <w:b/>
          <w:color w:val="0000FF"/>
        </w:rPr>
        <w:t>[</w:t>
      </w:r>
      <w:proofErr w:type="spellStart"/>
      <w:r>
        <w:rPr>
          <w:b/>
          <w:color w:val="0000FF"/>
        </w:rPr>
        <w:t>Au:OK</w:t>
      </w:r>
      <w:proofErr w:type="spellEnd"/>
      <w:r>
        <w:rPr>
          <w:b/>
          <w:color w:val="0000FF"/>
        </w:rPr>
        <w:t>?]</w:t>
      </w:r>
      <w:r>
        <w:t xml:space="preserve"> </w:t>
      </w:r>
      <w:r w:rsidR="00A93131">
        <w:t>appropriate tests for statistical interactions</w:t>
      </w:r>
      <w:hyperlink r:id="rId53">
        <w:r w:rsidR="00A93131">
          <w:rPr>
            <w:vertAlign w:val="superscript"/>
          </w:rPr>
          <w:t>39</w:t>
        </w:r>
      </w:hyperlink>
      <w:r w:rsidR="00A93131">
        <w:t>.</w:t>
      </w:r>
    </w:p>
    <w:p w14:paraId="1863E0AA" w14:textId="77777777" w:rsidR="00B1193C" w:rsidRPr="008B4573" w:rsidRDefault="00B1193C">
      <w:pPr>
        <w:rPr>
          <w:color w:val="auto"/>
        </w:rPr>
      </w:pPr>
    </w:p>
    <w:p w14:paraId="4AAE9ADF" w14:textId="77777777" w:rsidR="007D049A" w:rsidRPr="008B4573" w:rsidRDefault="00A93131" w:rsidP="008B4573">
      <w:pPr>
        <w:rPr>
          <w:color w:val="auto"/>
        </w:rPr>
      </w:pPr>
      <w:r w:rsidRPr="008B4573">
        <w:rPr>
          <w:b/>
          <w:i/>
          <w:color w:val="auto"/>
        </w:rPr>
        <w:t>Solutions</w:t>
      </w:r>
      <w:r w:rsidR="007D049A" w:rsidRPr="008B4573">
        <w:rPr>
          <w:b/>
          <w:color w:val="auto"/>
        </w:rPr>
        <w:t>.</w:t>
      </w:r>
    </w:p>
    <w:p w14:paraId="277830EF" w14:textId="77777777" w:rsidR="00E04251" w:rsidRPr="008B4573" w:rsidRDefault="00A93131" w:rsidP="008B4573">
      <w:pPr>
        <w:rPr>
          <w:i/>
          <w:color w:val="auto"/>
          <w:highlight w:val="white"/>
        </w:rPr>
      </w:pPr>
      <w:r w:rsidRPr="008B4573">
        <w:rPr>
          <w:color w:val="auto"/>
          <w:highlight w:val="white"/>
        </w:rPr>
        <w:t xml:space="preserve">Authors should follow accepted standards for </w:t>
      </w:r>
      <w:r w:rsidR="00697C4F" w:rsidRPr="0087199F">
        <w:rPr>
          <w:color w:val="auto"/>
          <w:highlight w:val="white"/>
        </w:rPr>
        <w:t xml:space="preserve">reporting </w:t>
      </w:r>
      <w:r w:rsidRPr="008B4573">
        <w:rPr>
          <w:color w:val="auto"/>
          <w:highlight w:val="white"/>
        </w:rPr>
        <w:t>methods (</w:t>
      </w:r>
      <w:r w:rsidR="00697C4F">
        <w:rPr>
          <w:color w:val="auto"/>
          <w:highlight w:val="white"/>
        </w:rPr>
        <w:t>such as</w:t>
      </w:r>
      <w:r w:rsidRPr="008B4573">
        <w:rPr>
          <w:color w:val="auto"/>
          <w:highlight w:val="white"/>
        </w:rPr>
        <w:t xml:space="preserve"> the COBIDAS standard for MRI studies), and journals should require adherence to these standards.</w:t>
      </w:r>
      <w:r w:rsidR="00B1193C" w:rsidRPr="008B4573">
        <w:rPr>
          <w:color w:val="auto"/>
        </w:rPr>
        <w:t xml:space="preserve"> </w:t>
      </w:r>
      <w:r w:rsidRPr="008B4573">
        <w:rPr>
          <w:color w:val="auto"/>
        </w:rPr>
        <w:t>Every major claim in a paper should be directly supported by appropriate statistical evidence, including specific tests for significance across conditions and relevant tests for interactions.</w:t>
      </w:r>
    </w:p>
    <w:p w14:paraId="48FA0515" w14:textId="77777777" w:rsidR="00E04251" w:rsidRDefault="00E04251"/>
    <w:p w14:paraId="3AA1E2AD" w14:textId="77777777" w:rsidR="00E04251" w:rsidRPr="00B1193C" w:rsidRDefault="00A93131">
      <w:r w:rsidRPr="008B4573">
        <w:rPr>
          <w:b/>
        </w:rPr>
        <w:t>Lack of independent replications</w:t>
      </w:r>
    </w:p>
    <w:p w14:paraId="6F81DDD6" w14:textId="77777777" w:rsidR="00B1193C" w:rsidRDefault="00A93131">
      <w:pPr>
        <w:rPr>
          <w:i/>
        </w:rPr>
      </w:pPr>
      <w:r>
        <w:t xml:space="preserve">There are surprisingly few examples of direct replication in the field of neuroimaging, </w:t>
      </w:r>
      <w:r w:rsidR="00803259">
        <w:t xml:space="preserve">probably </w:t>
      </w:r>
      <w:r>
        <w:t xml:space="preserve">reflecting both the expense of fMRI studies along with the emphasis of most top journals on novelty rather than </w:t>
      </w:r>
      <w:proofErr w:type="spellStart"/>
      <w:r>
        <w:t>informativeness</w:t>
      </w:r>
      <w:proofErr w:type="spellEnd"/>
      <w:r>
        <w:t xml:space="preserve">. One study attempted to replicate 17 studies </w:t>
      </w:r>
      <w:r w:rsidR="00803259">
        <w:t xml:space="preserve">that had previously found </w:t>
      </w:r>
      <w:r>
        <w:t>association</w:t>
      </w:r>
      <w:r w:rsidR="00803259">
        <w:t>s</w:t>
      </w:r>
      <w:r>
        <w:t xml:space="preserve"> between brain structure and behavio</w:t>
      </w:r>
      <w:r w:rsidR="00803259">
        <w:t>u</w:t>
      </w:r>
      <w:r>
        <w:t>r</w:t>
      </w:r>
      <w:r w:rsidR="00803259">
        <w:t xml:space="preserve">. </w:t>
      </w:r>
      <w:r w:rsidR="00803259">
        <w:rPr>
          <w:b/>
          <w:color w:val="0000FF"/>
        </w:rPr>
        <w:t>[</w:t>
      </w:r>
      <w:proofErr w:type="spellStart"/>
      <w:r w:rsidR="00803259">
        <w:rPr>
          <w:b/>
          <w:color w:val="0000FF"/>
        </w:rPr>
        <w:t>Au:OK</w:t>
      </w:r>
      <w:proofErr w:type="spellEnd"/>
      <w:r w:rsidR="00803259">
        <w:rPr>
          <w:b/>
          <w:color w:val="0000FF"/>
        </w:rPr>
        <w:t>?]</w:t>
      </w:r>
      <w:r w:rsidR="00803259">
        <w:t xml:space="preserve"> O</w:t>
      </w:r>
      <w:r>
        <w:t xml:space="preserve">nly one of the 17 </w:t>
      </w:r>
      <w:r w:rsidR="00803259">
        <w:t xml:space="preserve">replication </w:t>
      </w:r>
      <w:r w:rsidR="00803259">
        <w:rPr>
          <w:b/>
          <w:color w:val="0000FF"/>
        </w:rPr>
        <w:t>[</w:t>
      </w:r>
      <w:proofErr w:type="spellStart"/>
      <w:r w:rsidR="00803259">
        <w:rPr>
          <w:b/>
          <w:color w:val="0000FF"/>
        </w:rPr>
        <w:t>Au:OK</w:t>
      </w:r>
      <w:proofErr w:type="spellEnd"/>
      <w:r w:rsidR="00803259">
        <w:rPr>
          <w:b/>
          <w:color w:val="0000FF"/>
        </w:rPr>
        <w:t>?]</w:t>
      </w:r>
      <w:r w:rsidR="00803259">
        <w:t xml:space="preserve"> </w:t>
      </w:r>
      <w:r>
        <w:t xml:space="preserve">studies showed </w:t>
      </w:r>
      <w:commentRangeStart w:id="205"/>
      <w:r>
        <w:t xml:space="preserve">stronger evidence for the original effect size </w:t>
      </w:r>
      <w:commentRangeEnd w:id="205"/>
      <w:r w:rsidR="00803259">
        <w:rPr>
          <w:rStyle w:val="CommentReference"/>
        </w:rPr>
        <w:commentReference w:id="205"/>
      </w:r>
      <w:r>
        <w:t>than for a null effect, and 8</w:t>
      </w:r>
      <w:r w:rsidR="00803259">
        <w:t xml:space="preserve"> out of </w:t>
      </w:r>
      <w:r>
        <w:t>17 showed stronger evidence for a null effec</w:t>
      </w:r>
      <w:commentRangeStart w:id="206"/>
      <w:r>
        <w:t>t</w:t>
      </w:r>
      <w:hyperlink r:id="rId54">
        <w:r>
          <w:rPr>
            <w:vertAlign w:val="superscript"/>
          </w:rPr>
          <w:t>40,41</w:t>
        </w:r>
      </w:hyperlink>
      <w:commentRangeEnd w:id="206"/>
      <w:r w:rsidR="00803259">
        <w:rPr>
          <w:rStyle w:val="CommentReference"/>
        </w:rPr>
        <w:commentReference w:id="206"/>
      </w:r>
      <w:r>
        <w:t xml:space="preserve">. This suggests that </w:t>
      </w:r>
      <w:proofErr w:type="spellStart"/>
      <w:r>
        <w:t>replicability</w:t>
      </w:r>
      <w:proofErr w:type="spellEnd"/>
      <w:r>
        <w:t xml:space="preserve"> of neuroimaging findings (</w:t>
      </w:r>
      <w:r w:rsidR="00803259">
        <w:t xml:space="preserve">and </w:t>
      </w:r>
      <w:r>
        <w:t>particularly brain</w:t>
      </w:r>
      <w:r w:rsidR="00803259">
        <w:t xml:space="preserve"> activity–</w:t>
      </w:r>
      <w:r>
        <w:t>behavio</w:t>
      </w:r>
      <w:r w:rsidR="00803259">
        <w:t>u</w:t>
      </w:r>
      <w:r>
        <w:t>r correlations) may be exceedingly low, similar to recent findings in other areas of science such as cancer biology</w:t>
      </w:r>
      <w:hyperlink r:id="rId55">
        <w:r>
          <w:rPr>
            <w:vertAlign w:val="superscript"/>
          </w:rPr>
          <w:t>42</w:t>
        </w:r>
      </w:hyperlink>
      <w:r>
        <w:t xml:space="preserve"> and psychology</w:t>
      </w:r>
      <w:hyperlink r:id="rId56">
        <w:r>
          <w:rPr>
            <w:vertAlign w:val="superscript"/>
          </w:rPr>
          <w:t>43</w:t>
        </w:r>
      </w:hyperlink>
      <w:r>
        <w:t xml:space="preserve">. </w:t>
      </w:r>
    </w:p>
    <w:p w14:paraId="64285686" w14:textId="77777777" w:rsidR="00B1193C" w:rsidRDefault="00B1193C"/>
    <w:p w14:paraId="7A8C2F36" w14:textId="77777777" w:rsidR="00E04251" w:rsidRPr="008B4573" w:rsidRDefault="00A93131" w:rsidP="008B4573">
      <w:pPr>
        <w:rPr>
          <w:b/>
          <w:color w:val="auto"/>
        </w:rPr>
      </w:pPr>
      <w:r w:rsidRPr="008B4573">
        <w:rPr>
          <w:b/>
          <w:i/>
          <w:color w:val="auto"/>
        </w:rPr>
        <w:t>Solutions</w:t>
      </w:r>
      <w:r w:rsidR="007D049A" w:rsidRPr="008B4573">
        <w:rPr>
          <w:b/>
          <w:color w:val="auto"/>
        </w:rPr>
        <w:t>.</w:t>
      </w:r>
    </w:p>
    <w:p w14:paraId="6EFC3754" w14:textId="77777777" w:rsidR="00E04251" w:rsidRPr="008B4573" w:rsidRDefault="00A93131" w:rsidP="008B4573">
      <w:pPr>
        <w:rPr>
          <w:color w:val="auto"/>
          <w:highlight w:val="white"/>
        </w:rPr>
      </w:pPr>
      <w:r w:rsidRPr="008B4573">
        <w:rPr>
          <w:color w:val="auto"/>
          <w:highlight w:val="white"/>
        </w:rPr>
        <w:t xml:space="preserve">The neuroimaging community should acknowledge replication reports as scientifically important research outcomes that are essential in advancing knowledge. One such attempt </w:t>
      </w:r>
      <w:r w:rsidR="00803259">
        <w:rPr>
          <w:color w:val="auto"/>
          <w:highlight w:val="white"/>
        </w:rPr>
        <w:t xml:space="preserve">to acknowledge such reports </w:t>
      </w:r>
      <w:r w:rsidRPr="008B4573">
        <w:rPr>
          <w:color w:val="auto"/>
          <w:highlight w:val="white"/>
        </w:rPr>
        <w:t xml:space="preserve">is the upcoming </w:t>
      </w:r>
      <w:commentRangeStart w:id="207"/>
      <w:r w:rsidRPr="008B4573">
        <w:rPr>
          <w:color w:val="auto"/>
          <w:highlight w:val="white"/>
        </w:rPr>
        <w:t>OHBM Replication Award for the best neuroimaging replication study</w:t>
      </w:r>
      <w:commentRangeEnd w:id="207"/>
      <w:r w:rsidR="00803259">
        <w:rPr>
          <w:rStyle w:val="CommentReference"/>
        </w:rPr>
        <w:commentReference w:id="207"/>
      </w:r>
      <w:r w:rsidRPr="008B4573">
        <w:rPr>
          <w:color w:val="auto"/>
          <w:highlight w:val="white"/>
        </w:rPr>
        <w:t>.</w:t>
      </w:r>
    </w:p>
    <w:p w14:paraId="5CE39683" w14:textId="77777777" w:rsidR="00E04251" w:rsidRDefault="00E04251"/>
    <w:p w14:paraId="22120951" w14:textId="77777777" w:rsidR="00E04251" w:rsidRPr="00E97786" w:rsidRDefault="00A93131">
      <w:r w:rsidRPr="008B4573">
        <w:rPr>
          <w:b/>
        </w:rPr>
        <w:t>Conclusion</w:t>
      </w:r>
    </w:p>
    <w:p w14:paraId="28FC2738" w14:textId="77777777" w:rsidR="00E04251" w:rsidRDefault="00A93131">
      <w:r>
        <w:t xml:space="preserve">We have outlined what we see as a set of problems </w:t>
      </w:r>
      <w:r w:rsidR="00803259">
        <w:t xml:space="preserve">associated with </w:t>
      </w:r>
      <w:r>
        <w:t xml:space="preserve">neuroimaging methodology and reporting, and solutions to solve them. It is likely that the reproducibility of neuroimaging research is no better than many other fields, where it has been shown to be surprisingly low. Given the substantial amount of research funds currently invested in neuroimaging research, we believe that it is essential that the field address the issues raised here, lest it suffer a backlash that could badly </w:t>
      </w:r>
      <w:r w:rsidR="00803259">
        <w:t>affect</w:t>
      </w:r>
      <w:r>
        <w:t xml:space="preserve"> future support for research in this area.</w:t>
      </w:r>
    </w:p>
    <w:p w14:paraId="6C794B0F" w14:textId="77777777" w:rsidR="00E04251" w:rsidRDefault="00E04251"/>
    <w:p w14:paraId="044175BD" w14:textId="77777777" w:rsidR="00E04251" w:rsidRDefault="00E04251"/>
    <w:p w14:paraId="5E4E8DBA" w14:textId="77777777" w:rsidR="00E97786" w:rsidRPr="008B4573" w:rsidRDefault="00E97786">
      <w:pPr>
        <w:rPr>
          <w:b/>
        </w:rPr>
      </w:pPr>
      <w:commentRangeStart w:id="208"/>
      <w:r w:rsidRPr="008B4573">
        <w:rPr>
          <w:b/>
        </w:rPr>
        <w:t>Further information</w:t>
      </w:r>
      <w:commentRangeEnd w:id="208"/>
      <w:r w:rsidR="00B0601E">
        <w:rPr>
          <w:rStyle w:val="CommentReference"/>
        </w:rPr>
        <w:commentReference w:id="208"/>
      </w:r>
    </w:p>
    <w:p w14:paraId="06A01003" w14:textId="77777777" w:rsidR="001007C9" w:rsidRDefault="001007C9">
      <w:proofErr w:type="spellStart"/>
      <w:r>
        <w:t>NeuroPower</w:t>
      </w:r>
      <w:proofErr w:type="spellEnd"/>
      <w:r>
        <w:t>: neuropowertools.org</w:t>
      </w:r>
    </w:p>
    <w:p w14:paraId="4592E4BC" w14:textId="77777777" w:rsidR="00E97786" w:rsidRDefault="001007C9">
      <w:proofErr w:type="spellStart"/>
      <w:r>
        <w:t>Fmripower</w:t>
      </w:r>
      <w:proofErr w:type="spellEnd"/>
      <w:r>
        <w:t>: fmripower.org</w:t>
      </w:r>
    </w:p>
    <w:p w14:paraId="2F5DC921" w14:textId="77777777" w:rsidR="000B52B7" w:rsidRDefault="000B52B7">
      <w:r>
        <w:t xml:space="preserve">Organisation for Human Brain Mapping (OHBM): </w:t>
      </w:r>
      <w:r w:rsidRPr="000B52B7">
        <w:t>www.humanbrainmapping.org</w:t>
      </w:r>
    </w:p>
    <w:p w14:paraId="3BF9BFBF" w14:textId="77777777" w:rsidR="00E97786" w:rsidRDefault="00B0601E">
      <w:proofErr w:type="spellStart"/>
      <w:r>
        <w:t>Neurovault</w:t>
      </w:r>
      <w:proofErr w:type="spellEnd"/>
      <w:r>
        <w:t xml:space="preserve">: </w:t>
      </w:r>
      <w:r w:rsidRPr="00B0601E">
        <w:t>http://neurovault.org/</w:t>
      </w:r>
      <w:r>
        <w:t xml:space="preserve"> </w:t>
      </w:r>
      <w:r>
        <w:rPr>
          <w:b/>
          <w:color w:val="0000FF"/>
        </w:rPr>
        <w:t>[</w:t>
      </w:r>
      <w:proofErr w:type="spellStart"/>
      <w:r>
        <w:rPr>
          <w:b/>
          <w:color w:val="0000FF"/>
        </w:rPr>
        <w:t>Au:OK</w:t>
      </w:r>
      <w:proofErr w:type="spellEnd"/>
      <w:r>
        <w:rPr>
          <w:b/>
          <w:color w:val="0000FF"/>
        </w:rPr>
        <w:t>?]</w:t>
      </w:r>
      <w:r>
        <w:t xml:space="preserve"> </w:t>
      </w:r>
    </w:p>
    <w:p w14:paraId="773DC42C" w14:textId="77777777" w:rsidR="00E04251" w:rsidRDefault="00A93131">
      <w:r>
        <w:rPr>
          <w:b/>
          <w:color w:val="222222"/>
        </w:rPr>
        <w:t>Text Boxes:</w:t>
      </w:r>
    </w:p>
    <w:p w14:paraId="179BB842" w14:textId="77777777" w:rsidR="00E04251" w:rsidRDefault="00E04251"/>
    <w:p w14:paraId="4BF88196" w14:textId="77777777" w:rsidR="00E04251" w:rsidRPr="00803259" w:rsidRDefault="00A93131">
      <w:r w:rsidRPr="008B4573">
        <w:rPr>
          <w:b/>
          <w:color w:val="222222"/>
        </w:rPr>
        <w:t>Box 1</w:t>
      </w:r>
      <w:r w:rsidR="00803259">
        <w:rPr>
          <w:b/>
          <w:color w:val="222222"/>
        </w:rPr>
        <w:t xml:space="preserve"> |</w:t>
      </w:r>
      <w:r w:rsidRPr="008B4573">
        <w:rPr>
          <w:b/>
          <w:color w:val="222222"/>
        </w:rPr>
        <w:t xml:space="preserve"> Lessons from </w:t>
      </w:r>
      <w:r w:rsidR="00803259">
        <w:rPr>
          <w:b/>
          <w:color w:val="222222"/>
        </w:rPr>
        <w:t>g</w:t>
      </w:r>
      <w:r w:rsidRPr="008B4573">
        <w:rPr>
          <w:b/>
          <w:color w:val="222222"/>
        </w:rPr>
        <w:t>enetics</w:t>
      </w:r>
    </w:p>
    <w:p w14:paraId="17902785" w14:textId="77777777" w:rsidR="00E04251" w:rsidRDefault="00E04251"/>
    <w:p w14:paraId="1048CC7F" w14:textId="77777777" w:rsidR="00E04251" w:rsidRDefault="00A93131">
      <w:r>
        <w:rPr>
          <w:color w:val="222222"/>
        </w:rPr>
        <w:t xml:space="preserve">The </w:t>
      </w:r>
      <w:proofErr w:type="gramStart"/>
      <w:r>
        <w:rPr>
          <w:color w:val="222222"/>
        </w:rPr>
        <w:t>study of genetic influences on complex traits has been transformed by the advent of whole</w:t>
      </w:r>
      <w:r w:rsidR="000F53E2">
        <w:rPr>
          <w:color w:val="222222"/>
        </w:rPr>
        <w:t>-</w:t>
      </w:r>
      <w:r>
        <w:rPr>
          <w:color w:val="222222"/>
        </w:rPr>
        <w:t>genome methods, and the subsequent use of stringent statistical criteria, independent replication, large collaborative consortia, and complete reporting of statistical results</w:t>
      </w:r>
      <w:proofErr w:type="gramEnd"/>
      <w:r>
        <w:rPr>
          <w:color w:val="222222"/>
        </w:rPr>
        <w:t xml:space="preserve">. Previously, </w:t>
      </w:r>
      <w:r w:rsidR="000F53E2">
        <w:rPr>
          <w:color w:val="222222"/>
        </w:rPr>
        <w:t>‘</w:t>
      </w:r>
      <w:r>
        <w:rPr>
          <w:color w:val="222222"/>
        </w:rPr>
        <w:t>candidate</w:t>
      </w:r>
      <w:r w:rsidR="000F53E2">
        <w:rPr>
          <w:color w:val="222222"/>
        </w:rPr>
        <w:t>’</w:t>
      </w:r>
      <w:r>
        <w:rPr>
          <w:color w:val="222222"/>
        </w:rPr>
        <w:t xml:space="preserve"> genes would be selected on the basis of known or presumed biology, and a handful of variants genotyped (many of which would go unreported) and tested in small studies (typically in the low 100s). An enormous literature proliferated, but these findings generally failed to replicate</w:t>
      </w:r>
      <w:hyperlink r:id="rId57">
        <w:r>
          <w:rPr>
            <w:vertAlign w:val="superscript"/>
          </w:rPr>
          <w:t>44</w:t>
        </w:r>
      </w:hyperlink>
      <w:r>
        <w:rPr>
          <w:color w:val="222222"/>
        </w:rPr>
        <w:t>. The transformation brought about by whole</w:t>
      </w:r>
      <w:r w:rsidR="000F53E2">
        <w:rPr>
          <w:color w:val="222222"/>
        </w:rPr>
        <w:t>-</w:t>
      </w:r>
      <w:r>
        <w:rPr>
          <w:color w:val="222222"/>
        </w:rPr>
        <w:t>genome methods (</w:t>
      </w:r>
      <w:r w:rsidR="000F53E2">
        <w:rPr>
          <w:color w:val="222222"/>
        </w:rPr>
        <w:t>that is</w:t>
      </w:r>
      <w:r>
        <w:rPr>
          <w:color w:val="222222"/>
        </w:rPr>
        <w:t>, genome</w:t>
      </w:r>
      <w:r w:rsidR="000F53E2">
        <w:rPr>
          <w:color w:val="222222"/>
        </w:rPr>
        <w:t>-</w:t>
      </w:r>
      <w:r>
        <w:rPr>
          <w:color w:val="222222"/>
        </w:rPr>
        <w:t>wide association studies) was partly necessitated by the simultaneous testing of several hundred</w:t>
      </w:r>
      <w:r w:rsidR="000F53E2">
        <w:rPr>
          <w:color w:val="222222"/>
        </w:rPr>
        <w:t>s of</w:t>
      </w:r>
      <w:r>
        <w:rPr>
          <w:color w:val="222222"/>
        </w:rPr>
        <w:t xml:space="preserve"> thousand</w:t>
      </w:r>
      <w:r w:rsidR="000F53E2">
        <w:rPr>
          <w:color w:val="222222"/>
        </w:rPr>
        <w:t>s of</w:t>
      </w:r>
      <w:r>
        <w:rPr>
          <w:color w:val="222222"/>
        </w:rPr>
        <w:t xml:space="preserve"> genetic loci (hence the need for very stringent statistical criteria in order to reach </w:t>
      </w:r>
      <w:r w:rsidR="000F53E2">
        <w:rPr>
          <w:color w:val="222222"/>
        </w:rPr>
        <w:t>‘</w:t>
      </w:r>
      <w:r>
        <w:rPr>
          <w:color w:val="222222"/>
        </w:rPr>
        <w:t>genome</w:t>
      </w:r>
      <w:r w:rsidR="000F53E2">
        <w:rPr>
          <w:color w:val="222222"/>
        </w:rPr>
        <w:t>-</w:t>
      </w:r>
      <w:r>
        <w:rPr>
          <w:color w:val="222222"/>
        </w:rPr>
        <w:t>wide significance</w:t>
      </w:r>
      <w:r w:rsidR="000F53E2">
        <w:rPr>
          <w:color w:val="222222"/>
        </w:rPr>
        <w:t>’</w:t>
      </w:r>
      <w:r>
        <w:rPr>
          <w:color w:val="222222"/>
        </w:rPr>
        <w:t xml:space="preserve">), but also </w:t>
      </w:r>
      <w:r w:rsidR="000F53E2">
        <w:rPr>
          <w:color w:val="222222"/>
        </w:rPr>
        <w:t xml:space="preserve">by </w:t>
      </w:r>
      <w:r>
        <w:rPr>
          <w:color w:val="222222"/>
        </w:rPr>
        <w:t xml:space="preserve">an awareness that any effects of common genetic variants would almost certainly be very small </w:t>
      </w:r>
      <w:commentRangeStart w:id="209"/>
      <w:r>
        <w:rPr>
          <w:color w:val="222222"/>
        </w:rPr>
        <w:t>(&lt;1% phenotypic variance</w:t>
      </w:r>
      <w:commentRangeEnd w:id="209"/>
      <w:r w:rsidR="006D7E27">
        <w:rPr>
          <w:rStyle w:val="CommentReference"/>
        </w:rPr>
        <w:commentReference w:id="209"/>
      </w:r>
      <w:r>
        <w:rPr>
          <w:color w:val="222222"/>
        </w:rPr>
        <w:t xml:space="preserve">). The combination of these factors required very large sample sizes, in turn necessitating large-scale collaboration and data sharing. The resulting cultural shift in best practice has transformed our understanding of the genetic architecture of complex traits, and </w:t>
      </w:r>
      <w:commentRangeStart w:id="210"/>
      <w:r>
        <w:rPr>
          <w:color w:val="222222"/>
        </w:rPr>
        <w:t xml:space="preserve">in a few years </w:t>
      </w:r>
      <w:r w:rsidR="006D7E27">
        <w:rPr>
          <w:color w:val="222222"/>
        </w:rPr>
        <w:t xml:space="preserve">has </w:t>
      </w:r>
      <w:r>
        <w:rPr>
          <w:color w:val="222222"/>
        </w:rPr>
        <w:t>produced many hundred</w:t>
      </w:r>
      <w:r w:rsidR="006D7E27">
        <w:rPr>
          <w:color w:val="222222"/>
        </w:rPr>
        <w:t>s</w:t>
      </w:r>
      <w:r>
        <w:rPr>
          <w:color w:val="222222"/>
        </w:rPr>
        <w:t xml:space="preserve"> more reproducible findings than in the previous fifteen years</w:t>
      </w:r>
      <w:commentRangeEnd w:id="210"/>
      <w:r w:rsidR="006D7E27">
        <w:rPr>
          <w:rStyle w:val="CommentReference"/>
        </w:rPr>
        <w:commentReference w:id="210"/>
      </w:r>
      <w:r>
        <w:rPr>
          <w:color w:val="222222"/>
        </w:rPr>
        <w:t xml:space="preserve">. Routine sharing of </w:t>
      </w:r>
      <w:r w:rsidR="006D7E27">
        <w:rPr>
          <w:color w:val="222222"/>
        </w:rPr>
        <w:t>single nucleotide polymorphism (</w:t>
      </w:r>
      <w:r>
        <w:rPr>
          <w:color w:val="222222"/>
        </w:rPr>
        <w:t>SNP</w:t>
      </w:r>
      <w:r w:rsidR="006D7E27">
        <w:rPr>
          <w:color w:val="222222"/>
        </w:rPr>
        <w:t>)</w:t>
      </w:r>
      <w:r>
        <w:rPr>
          <w:color w:val="222222"/>
        </w:rPr>
        <w:t>-level</w:t>
      </w:r>
      <w:r w:rsidR="006D7E27">
        <w:rPr>
          <w:color w:val="222222"/>
        </w:rPr>
        <w:t xml:space="preserve"> </w:t>
      </w:r>
      <w:r w:rsidR="006D7E27">
        <w:rPr>
          <w:b/>
          <w:color w:val="0000FF"/>
        </w:rPr>
        <w:t>[</w:t>
      </w:r>
      <w:proofErr w:type="spellStart"/>
      <w:r w:rsidR="006D7E27">
        <w:rPr>
          <w:b/>
          <w:color w:val="0000FF"/>
        </w:rPr>
        <w:t>Au:OK</w:t>
      </w:r>
      <w:proofErr w:type="spellEnd"/>
      <w:r w:rsidR="006D7E27">
        <w:rPr>
          <w:b/>
          <w:color w:val="0000FF"/>
        </w:rPr>
        <w:t>?]</w:t>
      </w:r>
      <w:r w:rsidR="006D7E27">
        <w:rPr>
          <w:color w:val="222222"/>
        </w:rPr>
        <w:t xml:space="preserve"> </w:t>
      </w:r>
      <w:r>
        <w:rPr>
          <w:color w:val="222222"/>
        </w:rPr>
        <w:t xml:space="preserve">statistical results has facilitated </w:t>
      </w:r>
      <w:r w:rsidR="006D7E27">
        <w:rPr>
          <w:color w:val="222222"/>
        </w:rPr>
        <w:t xml:space="preserve">the </w:t>
      </w:r>
      <w:r>
        <w:rPr>
          <w:color w:val="222222"/>
        </w:rPr>
        <w:t>routine use of meta-analyses, as well as the development of novel methods of secondary analysis</w:t>
      </w:r>
      <w:hyperlink r:id="rId58">
        <w:r>
          <w:rPr>
            <w:vertAlign w:val="superscript"/>
          </w:rPr>
          <w:t>45</w:t>
        </w:r>
      </w:hyperlink>
      <w:r>
        <w:rPr>
          <w:color w:val="222222"/>
        </w:rPr>
        <w:t xml:space="preserve">. </w:t>
      </w:r>
    </w:p>
    <w:p w14:paraId="53D9D9EF" w14:textId="77777777" w:rsidR="00E04251" w:rsidRDefault="00E04251"/>
    <w:p w14:paraId="678A8FB2" w14:textId="77777777" w:rsidR="00E04251" w:rsidRDefault="00A93131">
      <w:r>
        <w:rPr>
          <w:color w:val="222222"/>
        </w:rPr>
        <w:t xml:space="preserve">This relatively rosy picture contrasts markedly with the situation in </w:t>
      </w:r>
      <w:r w:rsidR="006D7E27">
        <w:rPr>
          <w:color w:val="222222"/>
        </w:rPr>
        <w:t>‘</w:t>
      </w:r>
      <w:r>
        <w:rPr>
          <w:color w:val="222222"/>
        </w:rPr>
        <w:t>imaging genomics</w:t>
      </w:r>
      <w:r w:rsidR="006D7E27">
        <w:rPr>
          <w:color w:val="222222"/>
        </w:rPr>
        <w:t xml:space="preserve">’ — </w:t>
      </w:r>
      <w:r>
        <w:rPr>
          <w:color w:val="222222"/>
        </w:rPr>
        <w:t xml:space="preserve">a burgeoning field that has yet to embrace the standards </w:t>
      </w:r>
      <w:r w:rsidR="006D7E27">
        <w:rPr>
          <w:color w:val="222222"/>
        </w:rPr>
        <w:t xml:space="preserve">that are </w:t>
      </w:r>
      <w:r>
        <w:rPr>
          <w:color w:val="222222"/>
        </w:rPr>
        <w:t xml:space="preserve">commonly followed in the genetics literature, and </w:t>
      </w:r>
      <w:r w:rsidR="006D7E27">
        <w:rPr>
          <w:color w:val="222222"/>
        </w:rPr>
        <w:t xml:space="preserve">that </w:t>
      </w:r>
      <w:r>
        <w:rPr>
          <w:color w:val="222222"/>
        </w:rPr>
        <w:t>remains largely focused on individual candidate gene association studies</w:t>
      </w:r>
      <w:r w:rsidR="006D7E27">
        <w:rPr>
          <w:color w:val="222222"/>
        </w:rPr>
        <w:t>, which are</w:t>
      </w:r>
      <w:r>
        <w:rPr>
          <w:color w:val="222222"/>
        </w:rPr>
        <w:t xml:space="preserve"> characterized by numerous researcher degrees of freedom.</w:t>
      </w:r>
      <w:r w:rsidR="006D7E27">
        <w:rPr>
          <w:color w:val="222222"/>
        </w:rPr>
        <w:t xml:space="preserve"> </w:t>
      </w:r>
      <w:r w:rsidR="006D7E27">
        <w:rPr>
          <w:b/>
          <w:color w:val="0000FF"/>
        </w:rPr>
        <w:t>[Au: Edit OK?]</w:t>
      </w:r>
      <w:r w:rsidR="006D7E27">
        <w:rPr>
          <w:color w:val="222222"/>
        </w:rPr>
        <w:t xml:space="preserve"> </w:t>
      </w:r>
      <w:r>
        <w:rPr>
          <w:color w:val="222222"/>
        </w:rPr>
        <w:t xml:space="preserve">To illustrate, we examined the first 50 abstracts matching a PubMed search for “fMRI” and “genetics” (excluding reviews, studies of genetic disorders, and nonhuman studies) that included a genetic association analysis. Of these, the vast majority (43) reported analysis of a single or </w:t>
      </w:r>
      <w:commentRangeStart w:id="211"/>
      <w:r>
        <w:rPr>
          <w:color w:val="222222"/>
        </w:rPr>
        <w:t xml:space="preserve">small number </w:t>
      </w:r>
      <w:commentRangeEnd w:id="211"/>
      <w:r w:rsidR="006D7E27">
        <w:rPr>
          <w:rStyle w:val="CommentReference"/>
        </w:rPr>
        <w:commentReference w:id="211"/>
      </w:r>
      <w:r>
        <w:rPr>
          <w:color w:val="222222"/>
        </w:rPr>
        <w:t xml:space="preserve">of candidate genes; only </w:t>
      </w:r>
      <w:commentRangeStart w:id="212"/>
      <w:r>
        <w:rPr>
          <w:color w:val="222222"/>
        </w:rPr>
        <w:t>two</w:t>
      </w:r>
      <w:commentRangeEnd w:id="212"/>
      <w:r w:rsidR="006D7E27">
        <w:rPr>
          <w:rStyle w:val="CommentReference"/>
        </w:rPr>
        <w:commentReference w:id="212"/>
      </w:r>
      <w:r>
        <w:rPr>
          <w:color w:val="222222"/>
        </w:rPr>
        <w:t xml:space="preserve"> reported a genome-wide analysis, with the </w:t>
      </w:r>
      <w:commentRangeStart w:id="213"/>
      <w:r>
        <w:rPr>
          <w:color w:val="222222"/>
        </w:rPr>
        <w:t xml:space="preserve">rest </w:t>
      </w:r>
      <w:commentRangeEnd w:id="213"/>
      <w:r w:rsidR="006D7E27">
        <w:rPr>
          <w:rStyle w:val="CommentReference"/>
        </w:rPr>
        <w:commentReference w:id="213"/>
      </w:r>
      <w:r>
        <w:rPr>
          <w:color w:val="222222"/>
        </w:rPr>
        <w:t xml:space="preserve">reporting analyses using biologically inspired gene sets or polygenic risk scores. Recent empirical evidence casts doubt on the validity of candidate gene associations. </w:t>
      </w:r>
      <w:commentRangeStart w:id="214"/>
      <w:r>
        <w:rPr>
          <w:color w:val="222222"/>
        </w:rPr>
        <w:t>A large genome-wide association study</w:t>
      </w:r>
      <w:commentRangeEnd w:id="214"/>
      <w:r w:rsidR="00CF17A5">
        <w:rPr>
          <w:rStyle w:val="CommentReference"/>
        </w:rPr>
        <w:commentReference w:id="214"/>
      </w:r>
      <w:r>
        <w:rPr>
          <w:color w:val="222222"/>
        </w:rPr>
        <w:t xml:space="preserve"> of brain structure (including whole-brain and hippocampal volume</w:t>
      </w:r>
      <w:r w:rsidR="006D7E27">
        <w:rPr>
          <w:color w:val="222222"/>
        </w:rPr>
        <w:t>s</w:t>
      </w:r>
      <w:r>
        <w:rPr>
          <w:color w:val="222222"/>
        </w:rPr>
        <w:t xml:space="preserve">) identified two genetic associations that were </w:t>
      </w:r>
      <w:r w:rsidR="00CF17A5">
        <w:rPr>
          <w:color w:val="222222"/>
        </w:rPr>
        <w:t xml:space="preserve">both </w:t>
      </w:r>
      <w:r w:rsidR="00CF17A5">
        <w:rPr>
          <w:b/>
          <w:color w:val="0000FF"/>
        </w:rPr>
        <w:t>[</w:t>
      </w:r>
      <w:proofErr w:type="spellStart"/>
      <w:r w:rsidR="00CF17A5">
        <w:rPr>
          <w:b/>
          <w:color w:val="0000FF"/>
        </w:rPr>
        <w:t>Au:OK</w:t>
      </w:r>
      <w:proofErr w:type="spellEnd"/>
      <w:r w:rsidR="00CF17A5">
        <w:rPr>
          <w:b/>
          <w:color w:val="0000FF"/>
        </w:rPr>
        <w:t>?]</w:t>
      </w:r>
      <w:r w:rsidR="00CF17A5">
        <w:rPr>
          <w:color w:val="222222"/>
        </w:rPr>
        <w:t xml:space="preserve"> </w:t>
      </w:r>
      <w:r>
        <w:rPr>
          <w:color w:val="222222"/>
        </w:rPr>
        <w:t xml:space="preserve">replicated across two large samples </w:t>
      </w:r>
      <w:r w:rsidR="006D7E27">
        <w:rPr>
          <w:color w:val="222222"/>
        </w:rPr>
        <w:t xml:space="preserve">each containing </w:t>
      </w:r>
      <w:r w:rsidR="006D7E27">
        <w:rPr>
          <w:b/>
          <w:color w:val="0000FF"/>
        </w:rPr>
        <w:t>[</w:t>
      </w:r>
      <w:proofErr w:type="spellStart"/>
      <w:r w:rsidR="006D7E27">
        <w:rPr>
          <w:b/>
          <w:color w:val="0000FF"/>
        </w:rPr>
        <w:t>Au:OK</w:t>
      </w:r>
      <w:proofErr w:type="spellEnd"/>
      <w:r w:rsidR="006D7E27">
        <w:rPr>
          <w:b/>
          <w:color w:val="0000FF"/>
        </w:rPr>
        <w:t>?]</w:t>
      </w:r>
      <w:r w:rsidR="006D7E27">
        <w:rPr>
          <w:color w:val="222222"/>
        </w:rPr>
        <w:t xml:space="preserve"> </w:t>
      </w:r>
      <w:r>
        <w:rPr>
          <w:color w:val="222222"/>
        </w:rPr>
        <w:t xml:space="preserve">more than 10,000 individuals. Strikingly, </w:t>
      </w:r>
      <w:r w:rsidR="00CF17A5">
        <w:rPr>
          <w:color w:val="222222"/>
        </w:rPr>
        <w:t xml:space="preserve">by contrast, </w:t>
      </w:r>
      <w:r>
        <w:rPr>
          <w:color w:val="222222"/>
        </w:rPr>
        <w:t xml:space="preserve">analysis of a set of </w:t>
      </w:r>
      <w:commentRangeStart w:id="215"/>
      <w:r>
        <w:rPr>
          <w:color w:val="222222"/>
        </w:rPr>
        <w:t xml:space="preserve">previously identified </w:t>
      </w:r>
      <w:commentRangeEnd w:id="215"/>
      <w:r w:rsidR="00CF17A5">
        <w:rPr>
          <w:rStyle w:val="CommentReference"/>
        </w:rPr>
        <w:commentReference w:id="215"/>
      </w:r>
      <w:r>
        <w:rPr>
          <w:color w:val="222222"/>
        </w:rPr>
        <w:t xml:space="preserve">candidate genes showed no evidence for any association in this very </w:t>
      </w:r>
      <w:proofErr w:type="gramStart"/>
      <w:r>
        <w:rPr>
          <w:color w:val="222222"/>
        </w:rPr>
        <w:t>well-powered</w:t>
      </w:r>
      <w:proofErr w:type="gramEnd"/>
      <w:r>
        <w:rPr>
          <w:color w:val="222222"/>
        </w:rPr>
        <w:t xml:space="preserve"> study</w:t>
      </w:r>
      <w:hyperlink r:id="rId59">
        <w:r>
          <w:rPr>
            <w:vertAlign w:val="superscript"/>
          </w:rPr>
          <w:t>46</w:t>
        </w:r>
      </w:hyperlink>
      <w:r>
        <w:rPr>
          <w:color w:val="222222"/>
        </w:rPr>
        <w:t xml:space="preserve">. </w:t>
      </w:r>
    </w:p>
    <w:p w14:paraId="49B792C1" w14:textId="77777777" w:rsidR="00E04251" w:rsidRDefault="00E04251"/>
    <w:p w14:paraId="2285CFF4" w14:textId="77777777" w:rsidR="00E04251" w:rsidRDefault="00E04251"/>
    <w:p w14:paraId="02879551" w14:textId="77777777" w:rsidR="00E04251" w:rsidRPr="00CF17A5" w:rsidRDefault="00A93131">
      <w:r w:rsidRPr="008B4573">
        <w:rPr>
          <w:b/>
        </w:rPr>
        <w:t>Box 2</w:t>
      </w:r>
      <w:r w:rsidR="00CF17A5">
        <w:rPr>
          <w:b/>
        </w:rPr>
        <w:t xml:space="preserve"> |</w:t>
      </w:r>
      <w:r w:rsidRPr="008B4573">
        <w:rPr>
          <w:b/>
        </w:rPr>
        <w:t xml:space="preserve"> Analytic flexibility in fMRI</w:t>
      </w:r>
    </w:p>
    <w:p w14:paraId="2677F774" w14:textId="77777777" w:rsidR="00E04251" w:rsidRDefault="00E04251"/>
    <w:p w14:paraId="635CEB5E" w14:textId="77777777" w:rsidR="00E04251" w:rsidRDefault="00A93131">
      <w:r>
        <w:t xml:space="preserve">In the early days of fMRI analysis, it was rare to find two laboratories that used the same software to </w:t>
      </w:r>
      <w:proofErr w:type="spellStart"/>
      <w:r>
        <w:t>analyze</w:t>
      </w:r>
      <w:proofErr w:type="spellEnd"/>
      <w:r>
        <w:t xml:space="preserve"> their data, with most using locally</w:t>
      </w:r>
      <w:r w:rsidR="00CF17A5">
        <w:t xml:space="preserve"> </w:t>
      </w:r>
      <w:r>
        <w:t>developed custom software. Over time, a small number of open-source analysis packages have gained prominence (</w:t>
      </w:r>
      <w:r w:rsidR="00CF17A5">
        <w:t xml:space="preserve">with </w:t>
      </w:r>
      <w:r>
        <w:t>SPM, FSL, and AFNI being the most common), and now most laboratories use one of these packages for their primary data processing and analysis. Within each of these packages, there is a great deal of flexibility in how data are analy</w:t>
      </w:r>
      <w:r w:rsidR="00CF17A5">
        <w:t>s</w:t>
      </w:r>
      <w:r>
        <w:t xml:space="preserve">ed; in some cases there are clear best practices, but in other cases there is no consensus regarding the optimal approach. This leads to a multiplicity of analysis options. In </w:t>
      </w:r>
      <w:r w:rsidR="00CF17A5">
        <w:t>the table,</w:t>
      </w:r>
      <w:r>
        <w:t xml:space="preserve"> we outline </w:t>
      </w:r>
      <w:commentRangeStart w:id="216"/>
      <w:r>
        <w:t xml:space="preserve">some of the major choices </w:t>
      </w:r>
      <w:commentRangeEnd w:id="216"/>
      <w:r w:rsidR="00CF17A5">
        <w:rPr>
          <w:rStyle w:val="CommentReference"/>
        </w:rPr>
        <w:commentReference w:id="216"/>
      </w:r>
      <w:r>
        <w:t xml:space="preserve">involved in performing analyses using one of the common software packages (FSL). Even for this non-exhaustive list from a single analysis package, the number of possible analysis workflows exceeds the number of papers that have been published on fMRI since its inception more than two decades ago! </w:t>
      </w:r>
    </w:p>
    <w:p w14:paraId="7EBE57E7" w14:textId="77777777" w:rsidR="00E04251" w:rsidRDefault="00E04251"/>
    <w:p w14:paraId="673F2231" w14:textId="77777777" w:rsidR="00E04251" w:rsidRDefault="00A93131">
      <w:r>
        <w:t xml:space="preserve">It is possible that many of these alternative pipelines could lead to very similar results, </w:t>
      </w:r>
      <w:r w:rsidR="00CF17A5">
        <w:t>al</w:t>
      </w:r>
      <w:r>
        <w:t>though the analyses of Carp</w:t>
      </w:r>
      <w:hyperlink r:id="rId60">
        <w:r>
          <w:rPr>
            <w:vertAlign w:val="superscript"/>
          </w:rPr>
          <w:t>20</w:t>
        </w:r>
      </w:hyperlink>
      <w:r>
        <w:t xml:space="preserve"> suggest that many of them may lead to </w:t>
      </w:r>
      <w:r w:rsidR="00CF17A5">
        <w:t xml:space="preserve">considerable </w:t>
      </w:r>
      <w:r>
        <w:t xml:space="preserve">heterogeneity in the results. In addition, there is evidence </w:t>
      </w:r>
      <w:r w:rsidR="00CF17A5">
        <w:t xml:space="preserve">to show </w:t>
      </w:r>
      <w:r>
        <w:t xml:space="preserve">that </w:t>
      </w:r>
      <w:commentRangeStart w:id="217"/>
      <w:r>
        <w:t xml:space="preserve">choices of </w:t>
      </w:r>
      <w:proofErr w:type="spellStart"/>
      <w:r>
        <w:t>preprocessing</w:t>
      </w:r>
      <w:proofErr w:type="spellEnd"/>
      <w:r>
        <w:t xml:space="preserve"> parameters may interact with the statistical mode</w:t>
      </w:r>
      <w:r w:rsidR="00CF17A5">
        <w:t>l</w:t>
      </w:r>
      <w:r>
        <w:t>ling approach</w:t>
      </w:r>
      <w:commentRangeEnd w:id="217"/>
      <w:r w:rsidR="00CF17A5">
        <w:rPr>
          <w:rStyle w:val="CommentReference"/>
        </w:rPr>
        <w:commentReference w:id="217"/>
      </w:r>
      <w:r>
        <w:t>, and that the o</w:t>
      </w:r>
      <w:commentRangeStart w:id="218"/>
      <w:r>
        <w:t xml:space="preserve">ptimal </w:t>
      </w:r>
      <w:proofErr w:type="spellStart"/>
      <w:r>
        <w:t>preprocessing</w:t>
      </w:r>
      <w:proofErr w:type="spellEnd"/>
      <w:r>
        <w:t xml:space="preserve"> pipeline may differ across subjects</w:t>
      </w:r>
      <w:commentRangeEnd w:id="218"/>
      <w:r w:rsidR="00284478">
        <w:rPr>
          <w:rStyle w:val="CommentReference"/>
        </w:rPr>
        <w:commentReference w:id="218"/>
      </w:r>
      <w:hyperlink r:id="rId61">
        <w:r>
          <w:rPr>
            <w:vertAlign w:val="superscript"/>
          </w:rPr>
          <w:t>47</w:t>
        </w:r>
      </w:hyperlink>
      <w:r>
        <w:t>.</w:t>
      </w:r>
    </w:p>
    <w:p w14:paraId="7C0F9394" w14:textId="77777777" w:rsidR="00E04251" w:rsidRDefault="00E042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045"/>
        <w:gridCol w:w="2910"/>
        <w:gridCol w:w="1335"/>
      </w:tblGrid>
      <w:tr w:rsidR="00E04251" w14:paraId="1862C9CF" w14:textId="77777777">
        <w:tc>
          <w:tcPr>
            <w:tcW w:w="2070" w:type="dxa"/>
            <w:tcMar>
              <w:top w:w="100" w:type="dxa"/>
              <w:left w:w="100" w:type="dxa"/>
              <w:bottom w:w="100" w:type="dxa"/>
              <w:right w:w="100" w:type="dxa"/>
            </w:tcMar>
          </w:tcPr>
          <w:p w14:paraId="7C9D968A" w14:textId="77777777" w:rsidR="00E04251" w:rsidRDefault="00A93131">
            <w:pPr>
              <w:widowControl w:val="0"/>
              <w:spacing w:line="240" w:lineRule="auto"/>
            </w:pPr>
            <w:r>
              <w:rPr>
                <w:b/>
              </w:rPr>
              <w:t>Processing step</w:t>
            </w:r>
          </w:p>
        </w:tc>
        <w:tc>
          <w:tcPr>
            <w:tcW w:w="3045" w:type="dxa"/>
            <w:tcMar>
              <w:top w:w="100" w:type="dxa"/>
              <w:left w:w="100" w:type="dxa"/>
              <w:bottom w:w="100" w:type="dxa"/>
              <w:right w:w="100" w:type="dxa"/>
            </w:tcMar>
          </w:tcPr>
          <w:p w14:paraId="44A51D0D" w14:textId="77777777" w:rsidR="00E04251" w:rsidRDefault="00A93131">
            <w:pPr>
              <w:widowControl w:val="0"/>
              <w:spacing w:line="240" w:lineRule="auto"/>
            </w:pPr>
            <w:r>
              <w:rPr>
                <w:b/>
              </w:rPr>
              <w:t>Reason</w:t>
            </w:r>
          </w:p>
        </w:tc>
        <w:tc>
          <w:tcPr>
            <w:tcW w:w="2910" w:type="dxa"/>
            <w:tcMar>
              <w:top w:w="100" w:type="dxa"/>
              <w:left w:w="100" w:type="dxa"/>
              <w:bottom w:w="100" w:type="dxa"/>
              <w:right w:w="100" w:type="dxa"/>
            </w:tcMar>
          </w:tcPr>
          <w:p w14:paraId="0D584B60" w14:textId="77777777" w:rsidR="00E04251" w:rsidRDefault="00A93131">
            <w:pPr>
              <w:widowControl w:val="0"/>
              <w:spacing w:line="240" w:lineRule="auto"/>
            </w:pPr>
            <w:r>
              <w:rPr>
                <w:b/>
              </w:rPr>
              <w:t>Options</w:t>
            </w:r>
            <w:r w:rsidR="00EB1990">
              <w:rPr>
                <w:b/>
              </w:rPr>
              <w:t xml:space="preserve"> [</w:t>
            </w:r>
            <w:proofErr w:type="spellStart"/>
            <w:r w:rsidR="00EB1990">
              <w:rPr>
                <w:b/>
              </w:rPr>
              <w:t>suboptions</w:t>
            </w:r>
            <w:proofErr w:type="spellEnd"/>
            <w:r w:rsidR="00EB1990">
              <w:rPr>
                <w:b/>
              </w:rPr>
              <w:t xml:space="preserve">] </w:t>
            </w:r>
            <w:r w:rsidR="00EB1990">
              <w:rPr>
                <w:b/>
                <w:color w:val="0000FF"/>
              </w:rPr>
              <w:t>[</w:t>
            </w:r>
            <w:proofErr w:type="spellStart"/>
            <w:r w:rsidR="00EB1990">
              <w:rPr>
                <w:b/>
                <w:color w:val="0000FF"/>
              </w:rPr>
              <w:t>Au:OK</w:t>
            </w:r>
            <w:proofErr w:type="spellEnd"/>
            <w:r w:rsidR="00EB1990">
              <w:rPr>
                <w:b/>
                <w:color w:val="0000FF"/>
              </w:rPr>
              <w:t>?]</w:t>
            </w:r>
            <w:r w:rsidR="00EB1990">
              <w:rPr>
                <w:b/>
              </w:rPr>
              <w:t xml:space="preserve"> </w:t>
            </w:r>
          </w:p>
        </w:tc>
        <w:tc>
          <w:tcPr>
            <w:tcW w:w="1335" w:type="dxa"/>
            <w:tcMar>
              <w:top w:w="100" w:type="dxa"/>
              <w:left w:w="100" w:type="dxa"/>
              <w:bottom w:w="100" w:type="dxa"/>
              <w:right w:w="100" w:type="dxa"/>
            </w:tcMar>
          </w:tcPr>
          <w:p w14:paraId="0F505893" w14:textId="77777777" w:rsidR="00E04251" w:rsidRDefault="00A93131">
            <w:pPr>
              <w:widowControl w:val="0"/>
              <w:spacing w:line="240" w:lineRule="auto"/>
            </w:pPr>
            <w:r>
              <w:rPr>
                <w:b/>
              </w:rPr>
              <w:t>Number of plausible options</w:t>
            </w:r>
          </w:p>
        </w:tc>
      </w:tr>
      <w:tr w:rsidR="00E04251" w14:paraId="187FFF7C" w14:textId="77777777">
        <w:tc>
          <w:tcPr>
            <w:tcW w:w="2070" w:type="dxa"/>
            <w:tcMar>
              <w:top w:w="100" w:type="dxa"/>
              <w:left w:w="100" w:type="dxa"/>
              <w:bottom w:w="100" w:type="dxa"/>
              <w:right w:w="100" w:type="dxa"/>
            </w:tcMar>
          </w:tcPr>
          <w:p w14:paraId="20E4CBD7" w14:textId="77777777" w:rsidR="00E04251" w:rsidRDefault="00A93131">
            <w:pPr>
              <w:widowControl w:val="0"/>
              <w:spacing w:line="240" w:lineRule="auto"/>
            </w:pPr>
            <w:r>
              <w:t>Motion correction</w:t>
            </w:r>
          </w:p>
        </w:tc>
        <w:tc>
          <w:tcPr>
            <w:tcW w:w="3045" w:type="dxa"/>
            <w:tcMar>
              <w:top w:w="100" w:type="dxa"/>
              <w:left w:w="100" w:type="dxa"/>
              <w:bottom w:w="100" w:type="dxa"/>
              <w:right w:w="100" w:type="dxa"/>
            </w:tcMar>
          </w:tcPr>
          <w:p w14:paraId="046CAF15" w14:textId="77777777" w:rsidR="00E04251" w:rsidRDefault="00A93131">
            <w:pPr>
              <w:widowControl w:val="0"/>
              <w:spacing w:line="240" w:lineRule="auto"/>
            </w:pPr>
            <w:r>
              <w:t>Correct for head motion during scanning</w:t>
            </w:r>
          </w:p>
        </w:tc>
        <w:tc>
          <w:tcPr>
            <w:tcW w:w="2910" w:type="dxa"/>
            <w:tcMar>
              <w:top w:w="100" w:type="dxa"/>
              <w:left w:w="100" w:type="dxa"/>
              <w:bottom w:w="100" w:type="dxa"/>
              <w:right w:w="100" w:type="dxa"/>
            </w:tcMar>
          </w:tcPr>
          <w:p w14:paraId="5885600A" w14:textId="77777777" w:rsidR="00E04251" w:rsidRDefault="00EB1990" w:rsidP="008B4573">
            <w:pPr>
              <w:pStyle w:val="ListParagraph"/>
              <w:widowControl w:val="0"/>
              <w:numPr>
                <w:ilvl w:val="0"/>
                <w:numId w:val="8"/>
              </w:numPr>
              <w:spacing w:line="240" w:lineRule="auto"/>
              <w:ind w:left="414"/>
            </w:pPr>
            <w:r>
              <w:t>‘</w:t>
            </w:r>
            <w:r w:rsidR="00A93131">
              <w:t>Interpolation</w:t>
            </w:r>
            <w:r>
              <w:t>’</w:t>
            </w:r>
            <w:r w:rsidR="00A93131">
              <w:t xml:space="preserve"> [</w:t>
            </w:r>
            <w:r w:rsidR="00284478">
              <w:t>‘</w:t>
            </w:r>
            <w:r w:rsidR="00A93131">
              <w:t>linear</w:t>
            </w:r>
            <w:r w:rsidR="00284478">
              <w:t>’</w:t>
            </w:r>
            <w:r w:rsidR="00A93131">
              <w:t xml:space="preserve"> </w:t>
            </w:r>
            <w:r w:rsidR="00284478">
              <w:t>or</w:t>
            </w:r>
            <w:r w:rsidR="00A93131">
              <w:t xml:space="preserve"> </w:t>
            </w:r>
            <w:r w:rsidR="00284478">
              <w:t>‘</w:t>
            </w:r>
            <w:proofErr w:type="spellStart"/>
            <w:r w:rsidR="00A93131">
              <w:t>sinc</w:t>
            </w:r>
            <w:proofErr w:type="spellEnd"/>
            <w:r w:rsidR="00284478">
              <w:t>’</w:t>
            </w:r>
            <w:r w:rsidR="00A93131">
              <w:t>]</w:t>
            </w:r>
          </w:p>
          <w:p w14:paraId="0FC24E4E" w14:textId="77777777" w:rsidR="00E04251" w:rsidRDefault="00A93131" w:rsidP="008B4573">
            <w:pPr>
              <w:pStyle w:val="ListParagraph"/>
              <w:widowControl w:val="0"/>
              <w:numPr>
                <w:ilvl w:val="0"/>
                <w:numId w:val="8"/>
              </w:numPr>
              <w:spacing w:line="240" w:lineRule="auto"/>
              <w:ind w:left="414"/>
            </w:pPr>
            <w:r>
              <w:t>Reference volume [</w:t>
            </w:r>
            <w:r w:rsidR="00284478">
              <w:t>‘</w:t>
            </w:r>
            <w:r>
              <w:t>single</w:t>
            </w:r>
            <w:r w:rsidR="00284478">
              <w:t>’</w:t>
            </w:r>
            <w:r>
              <w:t xml:space="preserve"> </w:t>
            </w:r>
            <w:r w:rsidR="00284478">
              <w:t>or ‘</w:t>
            </w:r>
            <w:r>
              <w:t>mean</w:t>
            </w:r>
            <w:r w:rsidR="00284478">
              <w:t>’</w:t>
            </w:r>
            <w:r>
              <w:t>]</w:t>
            </w:r>
          </w:p>
        </w:tc>
        <w:tc>
          <w:tcPr>
            <w:tcW w:w="1335" w:type="dxa"/>
            <w:tcMar>
              <w:top w:w="100" w:type="dxa"/>
              <w:left w:w="100" w:type="dxa"/>
              <w:bottom w:w="100" w:type="dxa"/>
              <w:right w:w="100" w:type="dxa"/>
            </w:tcMar>
          </w:tcPr>
          <w:p w14:paraId="2C42C4AE" w14:textId="77777777" w:rsidR="00E04251" w:rsidRDefault="00A93131">
            <w:pPr>
              <w:widowControl w:val="0"/>
              <w:spacing w:line="240" w:lineRule="auto"/>
            </w:pPr>
            <w:r>
              <w:t>4</w:t>
            </w:r>
          </w:p>
        </w:tc>
      </w:tr>
      <w:tr w:rsidR="00E04251" w14:paraId="36DA4037" w14:textId="77777777">
        <w:tc>
          <w:tcPr>
            <w:tcW w:w="2070" w:type="dxa"/>
            <w:tcMar>
              <w:top w:w="100" w:type="dxa"/>
              <w:left w:w="100" w:type="dxa"/>
              <w:bottom w:w="100" w:type="dxa"/>
              <w:right w:w="100" w:type="dxa"/>
            </w:tcMar>
          </w:tcPr>
          <w:p w14:paraId="0178FB56" w14:textId="77777777" w:rsidR="00E04251" w:rsidRDefault="00A93131">
            <w:pPr>
              <w:widowControl w:val="0"/>
              <w:spacing w:line="240" w:lineRule="auto"/>
            </w:pPr>
            <w:r>
              <w:t>Slice timing correction</w:t>
            </w:r>
          </w:p>
        </w:tc>
        <w:tc>
          <w:tcPr>
            <w:tcW w:w="3045" w:type="dxa"/>
            <w:tcMar>
              <w:top w:w="100" w:type="dxa"/>
              <w:left w:w="100" w:type="dxa"/>
              <w:bottom w:w="100" w:type="dxa"/>
              <w:right w:w="100" w:type="dxa"/>
            </w:tcMar>
          </w:tcPr>
          <w:p w14:paraId="194ECA11" w14:textId="77777777" w:rsidR="00E04251" w:rsidRDefault="00A93131">
            <w:pPr>
              <w:widowControl w:val="0"/>
              <w:spacing w:line="240" w:lineRule="auto"/>
            </w:pPr>
            <w:r>
              <w:t>Correct for differences in acquisition timing of different slices</w:t>
            </w:r>
          </w:p>
        </w:tc>
        <w:tc>
          <w:tcPr>
            <w:tcW w:w="2910" w:type="dxa"/>
            <w:tcMar>
              <w:top w:w="100" w:type="dxa"/>
              <w:left w:w="100" w:type="dxa"/>
              <w:bottom w:w="100" w:type="dxa"/>
              <w:right w:w="100" w:type="dxa"/>
            </w:tcMar>
          </w:tcPr>
          <w:p w14:paraId="7EAAAE03" w14:textId="77777777" w:rsidR="00E04251" w:rsidRDefault="00284478">
            <w:pPr>
              <w:widowControl w:val="0"/>
              <w:spacing w:line="240" w:lineRule="auto"/>
            </w:pPr>
            <w:r>
              <w:t>‘</w:t>
            </w:r>
            <w:r w:rsidR="00A93131">
              <w:t>No</w:t>
            </w:r>
            <w:r>
              <w:t>’</w:t>
            </w:r>
            <w:r w:rsidR="00EB1990">
              <w:t>,</w:t>
            </w:r>
            <w:r>
              <w:t xml:space="preserve"> ‘</w:t>
            </w:r>
            <w:r w:rsidR="00A93131">
              <w:t>before motion correction</w:t>
            </w:r>
            <w:r>
              <w:t>’ or ‘</w:t>
            </w:r>
            <w:r w:rsidR="00A93131">
              <w:t>after motion correction</w:t>
            </w:r>
            <w:r>
              <w:t>’</w:t>
            </w:r>
          </w:p>
        </w:tc>
        <w:tc>
          <w:tcPr>
            <w:tcW w:w="1335" w:type="dxa"/>
            <w:tcMar>
              <w:top w:w="100" w:type="dxa"/>
              <w:left w:w="100" w:type="dxa"/>
              <w:bottom w:w="100" w:type="dxa"/>
              <w:right w:w="100" w:type="dxa"/>
            </w:tcMar>
          </w:tcPr>
          <w:p w14:paraId="74E2AB80" w14:textId="77777777" w:rsidR="00E04251" w:rsidRDefault="00A93131" w:rsidP="00284478">
            <w:pPr>
              <w:widowControl w:val="0"/>
              <w:spacing w:line="240" w:lineRule="auto"/>
            </w:pPr>
            <w:r>
              <w:t>3</w:t>
            </w:r>
          </w:p>
        </w:tc>
      </w:tr>
      <w:tr w:rsidR="00E04251" w14:paraId="7624B4A2" w14:textId="77777777">
        <w:tc>
          <w:tcPr>
            <w:tcW w:w="2070" w:type="dxa"/>
            <w:tcMar>
              <w:top w:w="100" w:type="dxa"/>
              <w:left w:w="100" w:type="dxa"/>
              <w:bottom w:w="100" w:type="dxa"/>
              <w:right w:w="100" w:type="dxa"/>
            </w:tcMar>
          </w:tcPr>
          <w:p w14:paraId="6DDE5B6A" w14:textId="77777777" w:rsidR="00E04251" w:rsidRDefault="00A93131">
            <w:pPr>
              <w:widowControl w:val="0"/>
              <w:spacing w:line="240" w:lineRule="auto"/>
            </w:pPr>
            <w:r>
              <w:t>Field map correction</w:t>
            </w:r>
          </w:p>
        </w:tc>
        <w:tc>
          <w:tcPr>
            <w:tcW w:w="3045" w:type="dxa"/>
            <w:tcMar>
              <w:top w:w="100" w:type="dxa"/>
              <w:left w:w="100" w:type="dxa"/>
              <w:bottom w:w="100" w:type="dxa"/>
              <w:right w:w="100" w:type="dxa"/>
            </w:tcMar>
          </w:tcPr>
          <w:p w14:paraId="0665DEC2" w14:textId="77777777" w:rsidR="00E04251" w:rsidRDefault="00A93131">
            <w:pPr>
              <w:widowControl w:val="0"/>
              <w:spacing w:line="240" w:lineRule="auto"/>
            </w:pPr>
            <w:r>
              <w:t>Correct for distortion due to magnetic susceptibility</w:t>
            </w:r>
          </w:p>
        </w:tc>
        <w:tc>
          <w:tcPr>
            <w:tcW w:w="2910" w:type="dxa"/>
            <w:tcMar>
              <w:top w:w="100" w:type="dxa"/>
              <w:left w:w="100" w:type="dxa"/>
              <w:bottom w:w="100" w:type="dxa"/>
              <w:right w:w="100" w:type="dxa"/>
            </w:tcMar>
          </w:tcPr>
          <w:p w14:paraId="0D1F65A9" w14:textId="77777777" w:rsidR="00E04251" w:rsidRDefault="00284478" w:rsidP="00284478">
            <w:pPr>
              <w:widowControl w:val="0"/>
              <w:spacing w:line="240" w:lineRule="auto"/>
            </w:pPr>
            <w:r>
              <w:t>‘</w:t>
            </w:r>
            <w:r w:rsidR="00A93131">
              <w:t>Yes</w:t>
            </w:r>
            <w:r>
              <w:t>’ or ‘n</w:t>
            </w:r>
            <w:r w:rsidR="00A93131">
              <w:t>o</w:t>
            </w:r>
            <w:r>
              <w:t>’</w:t>
            </w:r>
          </w:p>
        </w:tc>
        <w:tc>
          <w:tcPr>
            <w:tcW w:w="1335" w:type="dxa"/>
            <w:tcMar>
              <w:top w:w="100" w:type="dxa"/>
              <w:left w:w="100" w:type="dxa"/>
              <w:bottom w:w="100" w:type="dxa"/>
              <w:right w:w="100" w:type="dxa"/>
            </w:tcMar>
          </w:tcPr>
          <w:p w14:paraId="088BCC2E" w14:textId="77777777" w:rsidR="00E04251" w:rsidRDefault="00A93131">
            <w:pPr>
              <w:widowControl w:val="0"/>
              <w:spacing w:line="240" w:lineRule="auto"/>
            </w:pPr>
            <w:r>
              <w:t>2</w:t>
            </w:r>
          </w:p>
        </w:tc>
      </w:tr>
      <w:tr w:rsidR="00E04251" w14:paraId="7AF600C5" w14:textId="77777777">
        <w:tc>
          <w:tcPr>
            <w:tcW w:w="2070" w:type="dxa"/>
            <w:tcMar>
              <w:top w:w="100" w:type="dxa"/>
              <w:left w:w="100" w:type="dxa"/>
              <w:bottom w:w="100" w:type="dxa"/>
              <w:right w:w="100" w:type="dxa"/>
            </w:tcMar>
          </w:tcPr>
          <w:p w14:paraId="7932A655" w14:textId="77777777" w:rsidR="00E04251" w:rsidRDefault="00A93131">
            <w:pPr>
              <w:widowControl w:val="0"/>
              <w:spacing w:line="240" w:lineRule="auto"/>
            </w:pPr>
            <w:r>
              <w:t>Spatial smoothing</w:t>
            </w:r>
          </w:p>
        </w:tc>
        <w:tc>
          <w:tcPr>
            <w:tcW w:w="3045" w:type="dxa"/>
            <w:tcMar>
              <w:top w:w="100" w:type="dxa"/>
              <w:left w:w="100" w:type="dxa"/>
              <w:bottom w:w="100" w:type="dxa"/>
              <w:right w:w="100" w:type="dxa"/>
            </w:tcMar>
          </w:tcPr>
          <w:p w14:paraId="2723F1E8" w14:textId="77777777" w:rsidR="00E04251" w:rsidRDefault="00A93131" w:rsidP="00EB1990">
            <w:pPr>
              <w:widowControl w:val="0"/>
              <w:spacing w:line="240" w:lineRule="auto"/>
            </w:pPr>
            <w:r>
              <w:t xml:space="preserve">Increase SNR for larger activations and </w:t>
            </w:r>
            <w:r w:rsidR="00EB1990">
              <w:t xml:space="preserve">to </w:t>
            </w:r>
            <w:r>
              <w:t>ensure assumptions of Gaussian random field theory</w:t>
            </w:r>
          </w:p>
        </w:tc>
        <w:tc>
          <w:tcPr>
            <w:tcW w:w="2910" w:type="dxa"/>
            <w:tcMar>
              <w:top w:w="100" w:type="dxa"/>
              <w:left w:w="100" w:type="dxa"/>
              <w:bottom w:w="100" w:type="dxa"/>
              <w:right w:w="100" w:type="dxa"/>
            </w:tcMar>
          </w:tcPr>
          <w:p w14:paraId="290421D5" w14:textId="77777777" w:rsidR="00E04251" w:rsidRDefault="00A93131" w:rsidP="00EB1990">
            <w:pPr>
              <w:widowControl w:val="0"/>
              <w:spacing w:line="240" w:lineRule="auto"/>
            </w:pPr>
            <w:r>
              <w:t>FWHM [</w:t>
            </w:r>
            <w:r w:rsidR="00EB1990">
              <w:t>‘</w:t>
            </w:r>
            <w:r>
              <w:t>4</w:t>
            </w:r>
            <w:r w:rsidR="00EB1990">
              <w:t>mm’, ‘</w:t>
            </w:r>
            <w:r>
              <w:t>6</w:t>
            </w:r>
            <w:r w:rsidR="00EB1990">
              <w:t>mm’ or ‘</w:t>
            </w:r>
            <w:r>
              <w:t>8mm</w:t>
            </w:r>
            <w:r w:rsidR="00EB1990">
              <w:t>’</w:t>
            </w:r>
            <w:r>
              <w:t>]</w:t>
            </w:r>
          </w:p>
        </w:tc>
        <w:tc>
          <w:tcPr>
            <w:tcW w:w="1335" w:type="dxa"/>
            <w:tcMar>
              <w:top w:w="100" w:type="dxa"/>
              <w:left w:w="100" w:type="dxa"/>
              <w:bottom w:w="100" w:type="dxa"/>
              <w:right w:w="100" w:type="dxa"/>
            </w:tcMar>
          </w:tcPr>
          <w:p w14:paraId="1E92A5F9" w14:textId="77777777" w:rsidR="00E04251" w:rsidRDefault="00A93131">
            <w:pPr>
              <w:widowControl w:val="0"/>
              <w:spacing w:line="240" w:lineRule="auto"/>
            </w:pPr>
            <w:r>
              <w:t>3</w:t>
            </w:r>
          </w:p>
        </w:tc>
      </w:tr>
      <w:tr w:rsidR="00E04251" w14:paraId="2B84453B" w14:textId="77777777">
        <w:tc>
          <w:tcPr>
            <w:tcW w:w="2070" w:type="dxa"/>
            <w:tcMar>
              <w:top w:w="100" w:type="dxa"/>
              <w:left w:w="100" w:type="dxa"/>
              <w:bottom w:w="100" w:type="dxa"/>
              <w:right w:w="100" w:type="dxa"/>
            </w:tcMar>
          </w:tcPr>
          <w:p w14:paraId="4A887210" w14:textId="77777777" w:rsidR="00E04251" w:rsidRDefault="00A93131">
            <w:pPr>
              <w:widowControl w:val="0"/>
              <w:spacing w:line="240" w:lineRule="auto"/>
            </w:pPr>
            <w:r>
              <w:t>Spatial normalization</w:t>
            </w:r>
          </w:p>
        </w:tc>
        <w:tc>
          <w:tcPr>
            <w:tcW w:w="3045" w:type="dxa"/>
            <w:tcMar>
              <w:top w:w="100" w:type="dxa"/>
              <w:left w:w="100" w:type="dxa"/>
              <w:bottom w:w="100" w:type="dxa"/>
              <w:right w:w="100" w:type="dxa"/>
            </w:tcMar>
          </w:tcPr>
          <w:p w14:paraId="6F8CAA40" w14:textId="77777777" w:rsidR="00E04251" w:rsidRDefault="00A93131">
            <w:pPr>
              <w:widowControl w:val="0"/>
              <w:spacing w:line="240" w:lineRule="auto"/>
            </w:pPr>
            <w:r>
              <w:t>Warp individual brain to match a group template</w:t>
            </w:r>
          </w:p>
        </w:tc>
        <w:tc>
          <w:tcPr>
            <w:tcW w:w="2910" w:type="dxa"/>
            <w:tcMar>
              <w:top w:w="100" w:type="dxa"/>
              <w:left w:w="100" w:type="dxa"/>
              <w:bottom w:w="100" w:type="dxa"/>
              <w:right w:w="100" w:type="dxa"/>
            </w:tcMar>
          </w:tcPr>
          <w:p w14:paraId="026C3C4F" w14:textId="77777777" w:rsidR="00E04251" w:rsidRDefault="00A93131" w:rsidP="00EB1990">
            <w:pPr>
              <w:widowControl w:val="0"/>
              <w:spacing w:line="240" w:lineRule="auto"/>
            </w:pPr>
            <w:r>
              <w:t>Method [</w:t>
            </w:r>
            <w:r w:rsidR="00EB1990">
              <w:t>‘</w:t>
            </w:r>
            <w:r>
              <w:t>linear</w:t>
            </w:r>
            <w:r w:rsidR="00EB1990">
              <w:t>’ or ‘</w:t>
            </w:r>
            <w:r>
              <w:t>nonlinear</w:t>
            </w:r>
            <w:r w:rsidR="00EB1990">
              <w:t>’</w:t>
            </w:r>
            <w:r>
              <w:t>]</w:t>
            </w:r>
          </w:p>
        </w:tc>
        <w:tc>
          <w:tcPr>
            <w:tcW w:w="1335" w:type="dxa"/>
            <w:tcMar>
              <w:top w:w="100" w:type="dxa"/>
              <w:left w:w="100" w:type="dxa"/>
              <w:bottom w:w="100" w:type="dxa"/>
              <w:right w:w="100" w:type="dxa"/>
            </w:tcMar>
          </w:tcPr>
          <w:p w14:paraId="0D525B46" w14:textId="77777777" w:rsidR="00E04251" w:rsidRDefault="00A93131">
            <w:pPr>
              <w:widowControl w:val="0"/>
              <w:spacing w:line="240" w:lineRule="auto"/>
            </w:pPr>
            <w:r>
              <w:t>2</w:t>
            </w:r>
          </w:p>
        </w:tc>
      </w:tr>
      <w:tr w:rsidR="00E04251" w14:paraId="14421257" w14:textId="77777777">
        <w:tc>
          <w:tcPr>
            <w:tcW w:w="2070" w:type="dxa"/>
            <w:tcMar>
              <w:top w:w="100" w:type="dxa"/>
              <w:left w:w="100" w:type="dxa"/>
              <w:bottom w:w="100" w:type="dxa"/>
              <w:right w:w="100" w:type="dxa"/>
            </w:tcMar>
          </w:tcPr>
          <w:p w14:paraId="0C60A6C5" w14:textId="77777777" w:rsidR="00E04251" w:rsidRDefault="00A93131">
            <w:pPr>
              <w:widowControl w:val="0"/>
              <w:spacing w:line="240" w:lineRule="auto"/>
            </w:pPr>
            <w:r>
              <w:t xml:space="preserve">High pass filter </w:t>
            </w:r>
          </w:p>
        </w:tc>
        <w:tc>
          <w:tcPr>
            <w:tcW w:w="3045" w:type="dxa"/>
            <w:tcMar>
              <w:top w:w="100" w:type="dxa"/>
              <w:left w:w="100" w:type="dxa"/>
              <w:bottom w:w="100" w:type="dxa"/>
              <w:right w:w="100" w:type="dxa"/>
            </w:tcMar>
          </w:tcPr>
          <w:p w14:paraId="72EA7C96" w14:textId="77777777" w:rsidR="00E04251" w:rsidRDefault="00A93131">
            <w:pPr>
              <w:widowControl w:val="0"/>
              <w:spacing w:line="240" w:lineRule="auto"/>
            </w:pPr>
            <w:r>
              <w:t>Remove low-frequency nuisance signals from data</w:t>
            </w:r>
          </w:p>
        </w:tc>
        <w:tc>
          <w:tcPr>
            <w:tcW w:w="2910" w:type="dxa"/>
            <w:tcMar>
              <w:top w:w="100" w:type="dxa"/>
              <w:left w:w="100" w:type="dxa"/>
              <w:bottom w:w="100" w:type="dxa"/>
              <w:right w:w="100" w:type="dxa"/>
            </w:tcMar>
          </w:tcPr>
          <w:p w14:paraId="28BA84B6" w14:textId="77777777" w:rsidR="00E04251" w:rsidRDefault="00A93131" w:rsidP="00EB1990">
            <w:pPr>
              <w:widowControl w:val="0"/>
              <w:spacing w:line="240" w:lineRule="auto"/>
            </w:pPr>
            <w:r>
              <w:t xml:space="preserve">Frequency </w:t>
            </w:r>
            <w:proofErr w:type="spellStart"/>
            <w:r>
              <w:t>cutoff</w:t>
            </w:r>
            <w:proofErr w:type="spellEnd"/>
            <w:r>
              <w:t xml:space="preserve"> [</w:t>
            </w:r>
            <w:r w:rsidR="00EB1990">
              <w:t>‘</w:t>
            </w:r>
            <w:commentRangeStart w:id="219"/>
            <w:r>
              <w:t>100</w:t>
            </w:r>
            <w:r w:rsidR="00EB1990">
              <w:t>’ or</w:t>
            </w:r>
            <w:r>
              <w:t xml:space="preserve"> </w:t>
            </w:r>
            <w:r w:rsidR="00EB1990">
              <w:t>‘</w:t>
            </w:r>
            <w:r>
              <w:t>120</w:t>
            </w:r>
            <w:commentRangeEnd w:id="219"/>
            <w:r w:rsidR="00EB1990">
              <w:rPr>
                <w:rStyle w:val="CommentReference"/>
              </w:rPr>
              <w:commentReference w:id="219"/>
            </w:r>
            <w:r w:rsidR="00EB1990">
              <w:t>’</w:t>
            </w:r>
            <w:r>
              <w:t>]</w:t>
            </w:r>
          </w:p>
        </w:tc>
        <w:tc>
          <w:tcPr>
            <w:tcW w:w="1335" w:type="dxa"/>
            <w:tcMar>
              <w:top w:w="100" w:type="dxa"/>
              <w:left w:w="100" w:type="dxa"/>
              <w:bottom w:w="100" w:type="dxa"/>
              <w:right w:w="100" w:type="dxa"/>
            </w:tcMar>
          </w:tcPr>
          <w:p w14:paraId="1681FFE1" w14:textId="77777777" w:rsidR="00E04251" w:rsidRDefault="00A93131">
            <w:pPr>
              <w:widowControl w:val="0"/>
              <w:spacing w:line="240" w:lineRule="auto"/>
            </w:pPr>
            <w:r>
              <w:t>2</w:t>
            </w:r>
          </w:p>
        </w:tc>
      </w:tr>
      <w:tr w:rsidR="00E04251" w14:paraId="4F4DE1C7" w14:textId="77777777">
        <w:tc>
          <w:tcPr>
            <w:tcW w:w="2070" w:type="dxa"/>
            <w:tcMar>
              <w:top w:w="100" w:type="dxa"/>
              <w:left w:w="100" w:type="dxa"/>
              <w:bottom w:w="100" w:type="dxa"/>
              <w:right w:w="100" w:type="dxa"/>
            </w:tcMar>
          </w:tcPr>
          <w:p w14:paraId="45C63E8A" w14:textId="77777777" w:rsidR="00E04251" w:rsidRDefault="00A93131">
            <w:pPr>
              <w:widowControl w:val="0"/>
              <w:spacing w:line="240" w:lineRule="auto"/>
            </w:pPr>
            <w:r>
              <w:t xml:space="preserve">Head motion </w:t>
            </w:r>
            <w:proofErr w:type="spellStart"/>
            <w:r>
              <w:t>regressors</w:t>
            </w:r>
            <w:proofErr w:type="spellEnd"/>
          </w:p>
        </w:tc>
        <w:tc>
          <w:tcPr>
            <w:tcW w:w="3045" w:type="dxa"/>
            <w:tcMar>
              <w:top w:w="100" w:type="dxa"/>
              <w:left w:w="100" w:type="dxa"/>
              <w:bottom w:w="100" w:type="dxa"/>
              <w:right w:w="100" w:type="dxa"/>
            </w:tcMar>
          </w:tcPr>
          <w:p w14:paraId="615A110B" w14:textId="77777777" w:rsidR="00E04251" w:rsidRDefault="00A93131" w:rsidP="00EB1990">
            <w:pPr>
              <w:widowControl w:val="0"/>
              <w:spacing w:line="240" w:lineRule="auto"/>
            </w:pPr>
            <w:r>
              <w:t xml:space="preserve">Remove remaining signals </w:t>
            </w:r>
            <w:r w:rsidR="00EB1990">
              <w:t xml:space="preserve">related </w:t>
            </w:r>
            <w:r>
              <w:t xml:space="preserve">to head motion </w:t>
            </w:r>
            <w:r w:rsidR="00EB1990">
              <w:t xml:space="preserve">through a </w:t>
            </w:r>
            <w:r>
              <w:t>statistical model</w:t>
            </w:r>
          </w:p>
        </w:tc>
        <w:tc>
          <w:tcPr>
            <w:tcW w:w="2910" w:type="dxa"/>
            <w:tcMar>
              <w:top w:w="100" w:type="dxa"/>
              <w:left w:w="100" w:type="dxa"/>
              <w:bottom w:w="100" w:type="dxa"/>
              <w:right w:w="100" w:type="dxa"/>
            </w:tcMar>
          </w:tcPr>
          <w:p w14:paraId="574CB5D3" w14:textId="77777777" w:rsidR="00E04251" w:rsidRDefault="00EB1990" w:rsidP="00EB1990">
            <w:pPr>
              <w:widowControl w:val="0"/>
              <w:spacing w:line="240" w:lineRule="auto"/>
            </w:pPr>
            <w:r>
              <w:t>‘</w:t>
            </w:r>
            <w:r w:rsidR="00A93131">
              <w:t>Yes</w:t>
            </w:r>
            <w:r>
              <w:t>’ or ‘n</w:t>
            </w:r>
            <w:r w:rsidR="00A93131">
              <w:t>o</w:t>
            </w:r>
            <w:r>
              <w:t>’; i</w:t>
            </w:r>
            <w:r w:rsidR="00A93131">
              <w:t xml:space="preserve">f </w:t>
            </w:r>
            <w:r>
              <w:t>‘y</w:t>
            </w:r>
            <w:r w:rsidR="00A93131">
              <w:t>es</w:t>
            </w:r>
            <w:r>
              <w:t>’,</w:t>
            </w:r>
            <w:r w:rsidR="00A93131">
              <w:t xml:space="preserve"> </w:t>
            </w:r>
            <w:r>
              <w:t>opt from ‘</w:t>
            </w:r>
            <w:r w:rsidR="00A93131">
              <w:t>6</w:t>
            </w:r>
            <w:r>
              <w:t>’, ‘</w:t>
            </w:r>
            <w:r w:rsidR="00A93131">
              <w:t>12</w:t>
            </w:r>
            <w:r>
              <w:t>’ or ‘</w:t>
            </w:r>
            <w:r w:rsidR="00A93131">
              <w:t>24</w:t>
            </w:r>
            <w:r>
              <w:t>’</w:t>
            </w:r>
            <w:r w:rsidR="00A93131">
              <w:t xml:space="preserve"> parameters or single</w:t>
            </w:r>
            <w:r>
              <w:t>-</w:t>
            </w:r>
            <w:proofErr w:type="spellStart"/>
            <w:r w:rsidR="00A93131">
              <w:t>timepoint</w:t>
            </w:r>
            <w:proofErr w:type="spellEnd"/>
            <w:r w:rsidR="00A93131">
              <w:t xml:space="preserve"> </w:t>
            </w:r>
            <w:r>
              <w:t>‘</w:t>
            </w:r>
            <w:r w:rsidR="00A93131">
              <w:t>scrubbing</w:t>
            </w:r>
            <w:r>
              <w:t>’</w:t>
            </w:r>
            <w:r w:rsidR="00A93131">
              <w:t xml:space="preserve"> </w:t>
            </w:r>
            <w:proofErr w:type="spellStart"/>
            <w:r w:rsidR="00A93131">
              <w:t>regressors</w:t>
            </w:r>
            <w:proofErr w:type="spellEnd"/>
            <w:r>
              <w:t xml:space="preserve"> </w:t>
            </w:r>
            <w:r>
              <w:rPr>
                <w:b/>
                <w:color w:val="0000FF"/>
              </w:rPr>
              <w:t>[</w:t>
            </w:r>
            <w:proofErr w:type="spellStart"/>
            <w:r>
              <w:rPr>
                <w:b/>
                <w:color w:val="0000FF"/>
              </w:rPr>
              <w:t>Au:OK</w:t>
            </w:r>
            <w:proofErr w:type="spellEnd"/>
            <w:r>
              <w:rPr>
                <w:b/>
                <w:color w:val="0000FF"/>
              </w:rPr>
              <w:t>?]</w:t>
            </w:r>
            <w:r>
              <w:t xml:space="preserve"> </w:t>
            </w:r>
          </w:p>
        </w:tc>
        <w:tc>
          <w:tcPr>
            <w:tcW w:w="1335" w:type="dxa"/>
            <w:tcMar>
              <w:top w:w="100" w:type="dxa"/>
              <w:left w:w="100" w:type="dxa"/>
              <w:bottom w:w="100" w:type="dxa"/>
              <w:right w:w="100" w:type="dxa"/>
            </w:tcMar>
          </w:tcPr>
          <w:p w14:paraId="34E84FE5" w14:textId="77777777" w:rsidR="00E04251" w:rsidRDefault="00A93131">
            <w:pPr>
              <w:widowControl w:val="0"/>
              <w:spacing w:line="240" w:lineRule="auto"/>
            </w:pPr>
            <w:r>
              <w:t>5</w:t>
            </w:r>
          </w:p>
        </w:tc>
      </w:tr>
      <w:tr w:rsidR="00E04251" w14:paraId="649C78D7" w14:textId="77777777">
        <w:tc>
          <w:tcPr>
            <w:tcW w:w="2070" w:type="dxa"/>
            <w:tcMar>
              <w:top w:w="100" w:type="dxa"/>
              <w:left w:w="100" w:type="dxa"/>
              <w:bottom w:w="100" w:type="dxa"/>
              <w:right w:w="100" w:type="dxa"/>
            </w:tcMar>
          </w:tcPr>
          <w:p w14:paraId="79DB641C" w14:textId="77777777" w:rsidR="00E04251" w:rsidRDefault="00A93131">
            <w:pPr>
              <w:widowControl w:val="0"/>
              <w:spacing w:line="240" w:lineRule="auto"/>
            </w:pPr>
            <w:r>
              <w:t>H</w:t>
            </w:r>
            <w:r w:rsidR="00EB1990">
              <w:t>a</w:t>
            </w:r>
            <w:r>
              <w:t>emodynamic response</w:t>
            </w:r>
          </w:p>
        </w:tc>
        <w:tc>
          <w:tcPr>
            <w:tcW w:w="3045" w:type="dxa"/>
            <w:tcMar>
              <w:top w:w="100" w:type="dxa"/>
              <w:left w:w="100" w:type="dxa"/>
              <w:bottom w:w="100" w:type="dxa"/>
              <w:right w:w="100" w:type="dxa"/>
            </w:tcMar>
          </w:tcPr>
          <w:p w14:paraId="709C77B0" w14:textId="77777777" w:rsidR="00E04251" w:rsidRDefault="00A93131">
            <w:pPr>
              <w:widowControl w:val="0"/>
              <w:spacing w:line="240" w:lineRule="auto"/>
            </w:pPr>
            <w:r>
              <w:t>Account for delayed nature of h</w:t>
            </w:r>
            <w:r w:rsidR="00EB1990">
              <w:t>a</w:t>
            </w:r>
            <w:r>
              <w:t>emodynamic response to neuronal activity</w:t>
            </w:r>
          </w:p>
        </w:tc>
        <w:tc>
          <w:tcPr>
            <w:tcW w:w="2910" w:type="dxa"/>
            <w:tcMar>
              <w:top w:w="100" w:type="dxa"/>
              <w:left w:w="100" w:type="dxa"/>
              <w:bottom w:w="100" w:type="dxa"/>
              <w:right w:w="100" w:type="dxa"/>
            </w:tcMar>
          </w:tcPr>
          <w:p w14:paraId="3DA87BF8" w14:textId="77777777" w:rsidR="00E04251" w:rsidRDefault="00A93131" w:rsidP="008B4573">
            <w:pPr>
              <w:pStyle w:val="ListParagraph"/>
              <w:widowControl w:val="0"/>
              <w:numPr>
                <w:ilvl w:val="0"/>
                <w:numId w:val="9"/>
              </w:numPr>
              <w:spacing w:line="240" w:lineRule="auto"/>
              <w:ind w:left="414"/>
            </w:pPr>
            <w:r>
              <w:t>Basis function [</w:t>
            </w:r>
            <w:r w:rsidR="00EB1990">
              <w:t>‘</w:t>
            </w:r>
            <w:r>
              <w:t>single-gamma</w:t>
            </w:r>
            <w:r w:rsidR="00EB1990">
              <w:t>’ or</w:t>
            </w:r>
            <w:r>
              <w:t xml:space="preserve"> </w:t>
            </w:r>
            <w:r w:rsidR="00EB1990">
              <w:t>‘</w:t>
            </w:r>
            <w:r>
              <w:t>double-gamma</w:t>
            </w:r>
            <w:r w:rsidR="00EB1990">
              <w:t>’</w:t>
            </w:r>
            <w:r>
              <w:t>]</w:t>
            </w:r>
          </w:p>
          <w:p w14:paraId="03A8BBA1" w14:textId="77777777" w:rsidR="00E04251" w:rsidRDefault="00A93131" w:rsidP="008B4573">
            <w:pPr>
              <w:pStyle w:val="ListParagraph"/>
              <w:widowControl w:val="0"/>
              <w:numPr>
                <w:ilvl w:val="0"/>
                <w:numId w:val="9"/>
              </w:numPr>
              <w:spacing w:line="240" w:lineRule="auto"/>
              <w:ind w:left="414"/>
            </w:pPr>
            <w:r>
              <w:t>Derivatives [</w:t>
            </w:r>
            <w:r w:rsidR="00EB1990">
              <w:t>‘</w:t>
            </w:r>
            <w:r>
              <w:t>none</w:t>
            </w:r>
            <w:r w:rsidR="00EB1990">
              <w:t>’, ‘</w:t>
            </w:r>
            <w:r>
              <w:t>shift</w:t>
            </w:r>
            <w:r w:rsidR="00EB1990">
              <w:t>’ or ‘</w:t>
            </w:r>
            <w:r>
              <w:t>dispersion</w:t>
            </w:r>
            <w:r w:rsidR="00EB1990">
              <w:t>’</w:t>
            </w:r>
            <w:r>
              <w:t>]</w:t>
            </w:r>
          </w:p>
        </w:tc>
        <w:tc>
          <w:tcPr>
            <w:tcW w:w="1335" w:type="dxa"/>
            <w:tcMar>
              <w:top w:w="100" w:type="dxa"/>
              <w:left w:w="100" w:type="dxa"/>
              <w:bottom w:w="100" w:type="dxa"/>
              <w:right w:w="100" w:type="dxa"/>
            </w:tcMar>
          </w:tcPr>
          <w:p w14:paraId="7B32BD7E" w14:textId="77777777" w:rsidR="00E04251" w:rsidRDefault="00A93131">
            <w:pPr>
              <w:widowControl w:val="0"/>
              <w:spacing w:line="240" w:lineRule="auto"/>
            </w:pPr>
            <w:r>
              <w:t>6</w:t>
            </w:r>
          </w:p>
        </w:tc>
      </w:tr>
      <w:tr w:rsidR="00E04251" w14:paraId="7E39CE75" w14:textId="77777777">
        <w:tc>
          <w:tcPr>
            <w:tcW w:w="2070" w:type="dxa"/>
            <w:tcMar>
              <w:top w:w="100" w:type="dxa"/>
              <w:left w:w="100" w:type="dxa"/>
              <w:bottom w:w="100" w:type="dxa"/>
              <w:right w:w="100" w:type="dxa"/>
            </w:tcMar>
          </w:tcPr>
          <w:p w14:paraId="61D4C9DD" w14:textId="77777777" w:rsidR="00E04251" w:rsidRDefault="00A93131">
            <w:pPr>
              <w:widowControl w:val="0"/>
              <w:spacing w:line="240" w:lineRule="auto"/>
            </w:pPr>
            <w:r>
              <w:t>Temporal autocorrelation model</w:t>
            </w:r>
          </w:p>
        </w:tc>
        <w:tc>
          <w:tcPr>
            <w:tcW w:w="3045" w:type="dxa"/>
            <w:tcMar>
              <w:top w:w="100" w:type="dxa"/>
              <w:left w:w="100" w:type="dxa"/>
              <w:bottom w:w="100" w:type="dxa"/>
              <w:right w:w="100" w:type="dxa"/>
            </w:tcMar>
          </w:tcPr>
          <w:p w14:paraId="3B51037E" w14:textId="77777777" w:rsidR="00E04251" w:rsidRDefault="00A93131">
            <w:pPr>
              <w:widowControl w:val="0"/>
              <w:spacing w:line="240" w:lineRule="auto"/>
            </w:pPr>
            <w:r>
              <w:t>Model for the temporal autocorrelation inherent in fMRI signals</w:t>
            </w:r>
          </w:p>
        </w:tc>
        <w:tc>
          <w:tcPr>
            <w:tcW w:w="2910" w:type="dxa"/>
            <w:tcMar>
              <w:top w:w="100" w:type="dxa"/>
              <w:left w:w="100" w:type="dxa"/>
              <w:bottom w:w="100" w:type="dxa"/>
              <w:right w:w="100" w:type="dxa"/>
            </w:tcMar>
          </w:tcPr>
          <w:p w14:paraId="2DFFDB4E" w14:textId="77777777" w:rsidR="00E04251" w:rsidRDefault="00EB1990" w:rsidP="00EB1990">
            <w:pPr>
              <w:widowControl w:val="0"/>
              <w:spacing w:line="240" w:lineRule="auto"/>
            </w:pPr>
            <w:r>
              <w:t>‘</w:t>
            </w:r>
            <w:r w:rsidR="00A93131">
              <w:t>Yes</w:t>
            </w:r>
            <w:r>
              <w:t>’ or ‘</w:t>
            </w:r>
            <w:r w:rsidR="00A93131">
              <w:t>no</w:t>
            </w:r>
            <w:r>
              <w:t>’</w:t>
            </w:r>
          </w:p>
        </w:tc>
        <w:tc>
          <w:tcPr>
            <w:tcW w:w="1335" w:type="dxa"/>
            <w:tcMar>
              <w:top w:w="100" w:type="dxa"/>
              <w:left w:w="100" w:type="dxa"/>
              <w:bottom w:w="100" w:type="dxa"/>
              <w:right w:w="100" w:type="dxa"/>
            </w:tcMar>
          </w:tcPr>
          <w:p w14:paraId="4B8D13B4" w14:textId="77777777" w:rsidR="00E04251" w:rsidRDefault="00A93131">
            <w:pPr>
              <w:widowControl w:val="0"/>
              <w:spacing w:line="240" w:lineRule="auto"/>
            </w:pPr>
            <w:r>
              <w:t>2</w:t>
            </w:r>
          </w:p>
        </w:tc>
      </w:tr>
      <w:tr w:rsidR="00E04251" w14:paraId="088B021C" w14:textId="77777777">
        <w:tc>
          <w:tcPr>
            <w:tcW w:w="2070" w:type="dxa"/>
            <w:tcMar>
              <w:top w:w="100" w:type="dxa"/>
              <w:left w:w="100" w:type="dxa"/>
              <w:bottom w:w="100" w:type="dxa"/>
              <w:right w:w="100" w:type="dxa"/>
            </w:tcMar>
          </w:tcPr>
          <w:p w14:paraId="0AB25831" w14:textId="77777777" w:rsidR="00E04251" w:rsidRDefault="00A93131">
            <w:pPr>
              <w:widowControl w:val="0"/>
              <w:spacing w:line="240" w:lineRule="auto"/>
            </w:pPr>
            <w:r>
              <w:t>Multiple comparison correction</w:t>
            </w:r>
          </w:p>
        </w:tc>
        <w:tc>
          <w:tcPr>
            <w:tcW w:w="3045" w:type="dxa"/>
            <w:tcMar>
              <w:top w:w="100" w:type="dxa"/>
              <w:left w:w="100" w:type="dxa"/>
              <w:bottom w:w="100" w:type="dxa"/>
              <w:right w:w="100" w:type="dxa"/>
            </w:tcMar>
          </w:tcPr>
          <w:p w14:paraId="76EE02AD" w14:textId="77777777" w:rsidR="00E04251" w:rsidRDefault="00A93131">
            <w:pPr>
              <w:widowControl w:val="0"/>
              <w:spacing w:line="240" w:lineRule="auto"/>
            </w:pPr>
            <w:r>
              <w:t>Correct for large number of comparisons across the brain</w:t>
            </w:r>
          </w:p>
        </w:tc>
        <w:tc>
          <w:tcPr>
            <w:tcW w:w="2910" w:type="dxa"/>
            <w:tcMar>
              <w:top w:w="100" w:type="dxa"/>
              <w:left w:w="100" w:type="dxa"/>
              <w:bottom w:w="100" w:type="dxa"/>
              <w:right w:w="100" w:type="dxa"/>
            </w:tcMar>
          </w:tcPr>
          <w:p w14:paraId="23E98D80" w14:textId="77777777" w:rsidR="00E04251" w:rsidRDefault="00EB1990" w:rsidP="00EB1990">
            <w:pPr>
              <w:widowControl w:val="0"/>
              <w:spacing w:line="240" w:lineRule="auto"/>
            </w:pPr>
            <w:r>
              <w:t>‘</w:t>
            </w:r>
            <w:r w:rsidR="00A93131">
              <w:t>Voxel-based GRF</w:t>
            </w:r>
            <w:r>
              <w:t>’</w:t>
            </w:r>
            <w:r w:rsidR="00A93131">
              <w:t xml:space="preserve">, </w:t>
            </w:r>
            <w:r>
              <w:t>‘c</w:t>
            </w:r>
            <w:r w:rsidR="00A93131">
              <w:t>luster-based GRF</w:t>
            </w:r>
            <w:r>
              <w:t>’</w:t>
            </w:r>
            <w:r w:rsidR="00A93131">
              <w:t xml:space="preserve">, </w:t>
            </w:r>
            <w:r>
              <w:t>‘</w:t>
            </w:r>
            <w:r w:rsidR="00A93131">
              <w:t>FDR</w:t>
            </w:r>
            <w:r>
              <w:t>’ or</w:t>
            </w:r>
            <w:r w:rsidR="00A93131">
              <w:t xml:space="preserve"> </w:t>
            </w:r>
            <w:r>
              <w:t>‘</w:t>
            </w:r>
            <w:proofErr w:type="spellStart"/>
            <w:r w:rsidR="00A93131">
              <w:t>nonparameteric</w:t>
            </w:r>
            <w:proofErr w:type="spellEnd"/>
            <w:r>
              <w:t>’</w:t>
            </w:r>
          </w:p>
        </w:tc>
        <w:tc>
          <w:tcPr>
            <w:tcW w:w="1335" w:type="dxa"/>
            <w:tcMar>
              <w:top w:w="100" w:type="dxa"/>
              <w:left w:w="100" w:type="dxa"/>
              <w:bottom w:w="100" w:type="dxa"/>
              <w:right w:w="100" w:type="dxa"/>
            </w:tcMar>
          </w:tcPr>
          <w:p w14:paraId="51E63BA5" w14:textId="77777777" w:rsidR="00E04251" w:rsidRDefault="00A93131">
            <w:pPr>
              <w:widowControl w:val="0"/>
              <w:spacing w:line="240" w:lineRule="auto"/>
            </w:pPr>
            <w:r>
              <w:t>4</w:t>
            </w:r>
          </w:p>
        </w:tc>
      </w:tr>
      <w:tr w:rsidR="00E04251" w14:paraId="7C700E00" w14:textId="77777777">
        <w:tc>
          <w:tcPr>
            <w:tcW w:w="2070" w:type="dxa"/>
            <w:tcMar>
              <w:top w:w="100" w:type="dxa"/>
              <w:left w:w="100" w:type="dxa"/>
              <w:bottom w:w="100" w:type="dxa"/>
              <w:right w:w="100" w:type="dxa"/>
            </w:tcMar>
          </w:tcPr>
          <w:p w14:paraId="57DCA57E" w14:textId="77777777" w:rsidR="00E04251" w:rsidRDefault="00A93131">
            <w:pPr>
              <w:widowControl w:val="0"/>
              <w:spacing w:line="240" w:lineRule="auto"/>
            </w:pPr>
            <w:r>
              <w:rPr>
                <w:b/>
              </w:rPr>
              <w:t>Total possible workflows</w:t>
            </w:r>
          </w:p>
        </w:tc>
        <w:tc>
          <w:tcPr>
            <w:tcW w:w="3045" w:type="dxa"/>
            <w:tcMar>
              <w:top w:w="100" w:type="dxa"/>
              <w:left w:w="100" w:type="dxa"/>
              <w:bottom w:w="100" w:type="dxa"/>
              <w:right w:w="100" w:type="dxa"/>
            </w:tcMar>
          </w:tcPr>
          <w:p w14:paraId="46C5AAE4" w14:textId="77777777" w:rsidR="00E04251" w:rsidRDefault="00E04251">
            <w:pPr>
              <w:widowControl w:val="0"/>
              <w:spacing w:line="240" w:lineRule="auto"/>
            </w:pPr>
          </w:p>
        </w:tc>
        <w:tc>
          <w:tcPr>
            <w:tcW w:w="2910" w:type="dxa"/>
            <w:tcMar>
              <w:top w:w="100" w:type="dxa"/>
              <w:left w:w="100" w:type="dxa"/>
              <w:bottom w:w="100" w:type="dxa"/>
              <w:right w:w="100" w:type="dxa"/>
            </w:tcMar>
          </w:tcPr>
          <w:p w14:paraId="2839B7AF" w14:textId="77777777" w:rsidR="00E04251" w:rsidRDefault="00E04251">
            <w:pPr>
              <w:widowControl w:val="0"/>
              <w:spacing w:line="240" w:lineRule="auto"/>
            </w:pPr>
          </w:p>
        </w:tc>
        <w:tc>
          <w:tcPr>
            <w:tcW w:w="1335" w:type="dxa"/>
            <w:tcMar>
              <w:top w:w="100" w:type="dxa"/>
              <w:left w:w="100" w:type="dxa"/>
              <w:bottom w:w="100" w:type="dxa"/>
              <w:right w:w="100" w:type="dxa"/>
            </w:tcMar>
          </w:tcPr>
          <w:p w14:paraId="494879A8" w14:textId="77777777" w:rsidR="00E04251" w:rsidRDefault="00A93131">
            <w:pPr>
              <w:widowControl w:val="0"/>
              <w:spacing w:line="240" w:lineRule="auto"/>
            </w:pPr>
            <w:r>
              <w:rPr>
                <w:b/>
              </w:rPr>
              <w:t>69,120</w:t>
            </w:r>
          </w:p>
        </w:tc>
      </w:tr>
    </w:tbl>
    <w:p w14:paraId="71D60C62" w14:textId="77777777" w:rsidR="00E04251" w:rsidRDefault="00EB1990">
      <w:r>
        <w:t xml:space="preserve">FDR, false discovery rate; </w:t>
      </w:r>
      <w:r w:rsidR="00284478">
        <w:t>FWHM, f</w:t>
      </w:r>
      <w:r w:rsidR="00284478" w:rsidRPr="00284478">
        <w:t>ull width at half maximum</w:t>
      </w:r>
      <w:r>
        <w:t>; GRF, Gaussian random field; SNR, signal-to-noise ratio.</w:t>
      </w:r>
    </w:p>
    <w:p w14:paraId="3BA60B81" w14:textId="77777777" w:rsidR="00E04251" w:rsidRDefault="00E04251"/>
    <w:p w14:paraId="6C143019" w14:textId="77777777" w:rsidR="00E97786" w:rsidRDefault="00E97786" w:rsidP="00E97786">
      <w:r>
        <w:rPr>
          <w:noProof/>
          <w:lang w:val="en-US" w:eastAsia="en-US"/>
        </w:rPr>
        <w:drawing>
          <wp:inline distT="114300" distB="114300" distL="114300" distR="114300" wp14:anchorId="7FC39401" wp14:editId="75993954">
            <wp:extent cx="5533907" cy="2476500"/>
            <wp:effectExtent l="0" t="0" r="381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descr="ReqEffSize_authors.jpg"/>
                    <pic:cNvPicPr preferRelativeResize="0"/>
                  </pic:nvPicPr>
                  <pic:blipFill>
                    <a:blip r:embed="rId62">
                      <a:extLst>
                        <a:ext uri="{28A0092B-C50C-407E-A947-70E740481C1C}">
                          <a14:useLocalDpi xmlns:a14="http://schemas.microsoft.com/office/drawing/2010/main" val="0"/>
                        </a:ext>
                      </a:extLst>
                    </a:blip>
                    <a:stretch>
                      <a:fillRect/>
                    </a:stretch>
                  </pic:blipFill>
                  <pic:spPr>
                    <a:xfrm>
                      <a:off x="0" y="0"/>
                      <a:ext cx="5533907" cy="2476500"/>
                    </a:xfrm>
                    <a:prstGeom prst="rect">
                      <a:avLst/>
                    </a:prstGeom>
                    <a:ln/>
                  </pic:spPr>
                </pic:pic>
              </a:graphicData>
            </a:graphic>
          </wp:inline>
        </w:drawing>
      </w:r>
    </w:p>
    <w:p w14:paraId="5D861FEC" w14:textId="77777777" w:rsidR="00E97786" w:rsidRDefault="00E97786" w:rsidP="00E97786">
      <w:r>
        <w:rPr>
          <w:b/>
        </w:rPr>
        <w:t>Figure 1</w:t>
      </w:r>
      <w:r>
        <w:t xml:space="preserve"> </w:t>
      </w:r>
      <w:r w:rsidRPr="008B4573">
        <w:rPr>
          <w:b/>
        </w:rPr>
        <w:t xml:space="preserve">| </w:t>
      </w:r>
      <w:commentRangeStart w:id="220"/>
      <w:r w:rsidRPr="008B4573">
        <w:rPr>
          <w:b/>
        </w:rPr>
        <w:t>Sample size estimates and estimated power for fMRI studies</w:t>
      </w:r>
      <w:commentRangeEnd w:id="220"/>
      <w:r>
        <w:rPr>
          <w:rStyle w:val="CommentReference"/>
        </w:rPr>
        <w:commentReference w:id="220"/>
      </w:r>
      <w:r w:rsidRPr="008B4573">
        <w:rPr>
          <w:b/>
        </w:rPr>
        <w:t>.</w:t>
      </w:r>
      <w:r>
        <w:t xml:space="preserve"> </w:t>
      </w:r>
      <w:proofErr w:type="gramStart"/>
      <w:r>
        <w:t>a</w:t>
      </w:r>
      <w:proofErr w:type="gramEnd"/>
      <w:r>
        <w:t xml:space="preserve"> | </w:t>
      </w:r>
      <w:commentRangeStart w:id="221"/>
      <w:r>
        <w:t xml:space="preserve">Sample sizes </w:t>
      </w:r>
      <w:commentRangeEnd w:id="221"/>
      <w:r w:rsidR="00FB6EDF">
        <w:rPr>
          <w:rStyle w:val="CommentReference"/>
        </w:rPr>
        <w:commentReference w:id="221"/>
      </w:r>
      <w:r>
        <w:t xml:space="preserve">over </w:t>
      </w:r>
      <w:r w:rsidR="00FB6EDF">
        <w:t xml:space="preserve">more than 20 </w:t>
      </w:r>
      <w:r>
        <w:t xml:space="preserve">years obtained from two sources: </w:t>
      </w:r>
      <w:commentRangeStart w:id="222"/>
      <w:r>
        <w:t>manual extraction from published meta-analyses</w:t>
      </w:r>
      <w:hyperlink r:id="rId63">
        <w:r>
          <w:rPr>
            <w:vertAlign w:val="superscript"/>
          </w:rPr>
          <w:t>10</w:t>
        </w:r>
      </w:hyperlink>
      <w:commentRangeEnd w:id="222"/>
      <w:r w:rsidR="00FB6EDF">
        <w:rPr>
          <w:rStyle w:val="CommentReference"/>
        </w:rPr>
        <w:commentReference w:id="222"/>
      </w:r>
      <w:r>
        <w:t xml:space="preserve">, and </w:t>
      </w:r>
      <w:commentRangeStart w:id="223"/>
      <w:r>
        <w:t xml:space="preserve">automated extraction from the </w:t>
      </w:r>
      <w:proofErr w:type="spellStart"/>
      <w:r>
        <w:t>Neurosynth</w:t>
      </w:r>
      <w:proofErr w:type="spellEnd"/>
      <w:r>
        <w:t xml:space="preserve"> database</w:t>
      </w:r>
      <w:hyperlink r:id="rId64">
        <w:r>
          <w:rPr>
            <w:vertAlign w:val="superscript"/>
          </w:rPr>
          <w:t>11</w:t>
        </w:r>
      </w:hyperlink>
      <w:commentRangeEnd w:id="223"/>
      <w:r w:rsidR="00FB6EDF">
        <w:rPr>
          <w:rStyle w:val="CommentReference"/>
        </w:rPr>
        <w:commentReference w:id="223"/>
      </w:r>
      <w:r>
        <w:t xml:space="preserve">. These data demonstrate that despite a steady increase in sample size, median sample size remained below 25 as of 2015. </w:t>
      </w:r>
      <w:proofErr w:type="gramStart"/>
      <w:r>
        <w:t>b</w:t>
      </w:r>
      <w:proofErr w:type="gramEnd"/>
      <w:r>
        <w:t xml:space="preserve"> | Using the sample sizes from the left panel, we estimated the standardized effect size required to detect an effect with 80% power for a whole-brain linear mixed-effects analysis using a </w:t>
      </w:r>
      <w:proofErr w:type="spellStart"/>
      <w:r>
        <w:t>voxelwise</w:t>
      </w:r>
      <w:proofErr w:type="spellEnd"/>
      <w:r>
        <w:t xml:space="preserve"> 5% </w:t>
      </w:r>
      <w:proofErr w:type="spellStart"/>
      <w:r>
        <w:t>familywise</w:t>
      </w:r>
      <w:proofErr w:type="spellEnd"/>
      <w:r>
        <w:t xml:space="preserve"> error rate threshold from random field theory</w:t>
      </w:r>
      <w:hyperlink r:id="rId65">
        <w:r>
          <w:rPr>
            <w:vertAlign w:val="superscript"/>
          </w:rPr>
          <w:t>12</w:t>
        </w:r>
      </w:hyperlink>
      <w:r>
        <w:t xml:space="preserve"> (see </w:t>
      </w:r>
      <w:r w:rsidR="00FB6EDF">
        <w:t xml:space="preserve">main text </w:t>
      </w:r>
      <w:r>
        <w:t xml:space="preserve">for details). See Supplementary Materials for additional analyses. Data and code to generate these figures are available at </w:t>
      </w:r>
      <w:hyperlink r:id="rId66">
        <w:r>
          <w:rPr>
            <w:color w:val="1155CC"/>
            <w:u w:val="single"/>
          </w:rPr>
          <w:t>http://nbviewer.jupyter.org/github/poldracklab/power/blob/master/Fig_power/fig_power.ipynb</w:t>
        </w:r>
      </w:hyperlink>
      <w:r>
        <w:t>.</w:t>
      </w:r>
    </w:p>
    <w:p w14:paraId="7D838FD9" w14:textId="77777777" w:rsidR="00E97786" w:rsidRDefault="00E97786"/>
    <w:p w14:paraId="3B328659" w14:textId="77777777" w:rsidR="00E97786" w:rsidRDefault="00E97786"/>
    <w:p w14:paraId="1C58CA64" w14:textId="77777777" w:rsidR="00E97786" w:rsidRDefault="00E97786" w:rsidP="00E97786">
      <w:r>
        <w:rPr>
          <w:noProof/>
          <w:lang w:val="en-US" w:eastAsia="en-US"/>
        </w:rPr>
        <w:drawing>
          <wp:inline distT="114300" distB="114300" distL="114300" distR="114300" wp14:anchorId="020A7DBE" wp14:editId="67868CBB">
            <wp:extent cx="5943600" cy="1968500"/>
            <wp:effectExtent l="0" t="0" r="0" b="0"/>
            <wp:docPr id="1" name="image02.png" descr="combined.png"/>
            <wp:cNvGraphicFramePr/>
            <a:graphic xmlns:a="http://schemas.openxmlformats.org/drawingml/2006/main">
              <a:graphicData uri="http://schemas.openxmlformats.org/drawingml/2006/picture">
                <pic:pic xmlns:pic="http://schemas.openxmlformats.org/drawingml/2006/picture">
                  <pic:nvPicPr>
                    <pic:cNvPr id="0" name="image02.png" descr="combined.png"/>
                    <pic:cNvPicPr preferRelativeResize="0"/>
                  </pic:nvPicPr>
                  <pic:blipFill>
                    <a:blip r:embed="rId67"/>
                    <a:srcRect/>
                    <a:stretch>
                      <a:fillRect/>
                    </a:stretch>
                  </pic:blipFill>
                  <pic:spPr>
                    <a:xfrm>
                      <a:off x="0" y="0"/>
                      <a:ext cx="5943600" cy="1968500"/>
                    </a:xfrm>
                    <a:prstGeom prst="rect">
                      <a:avLst/>
                    </a:prstGeom>
                    <a:ln/>
                  </pic:spPr>
                </pic:pic>
              </a:graphicData>
            </a:graphic>
          </wp:inline>
        </w:drawing>
      </w:r>
    </w:p>
    <w:p w14:paraId="155931CD" w14:textId="77777777" w:rsidR="00E97786" w:rsidRDefault="00E97786" w:rsidP="00E97786">
      <w:r>
        <w:rPr>
          <w:b/>
        </w:rPr>
        <w:t>Figure 2</w:t>
      </w:r>
      <w:r w:rsidR="00D56B53">
        <w:rPr>
          <w:b/>
        </w:rPr>
        <w:t xml:space="preserve"> |</w:t>
      </w:r>
      <w:commentRangeStart w:id="224"/>
      <w:r>
        <w:t xml:space="preserve"> </w:t>
      </w:r>
      <w:commentRangeEnd w:id="224"/>
      <w:r w:rsidR="00B51939">
        <w:rPr>
          <w:rStyle w:val="CommentReference"/>
        </w:rPr>
        <w:commentReference w:id="224"/>
      </w:r>
      <w:r>
        <w:t>Seemingly impressive brain</w:t>
      </w:r>
      <w:r w:rsidR="00FB6EDF">
        <w:t xml:space="preserve"> activity–</w:t>
      </w:r>
      <w:r>
        <w:t>behavio</w:t>
      </w:r>
      <w:r w:rsidR="00FB6EDF">
        <w:t>u</w:t>
      </w:r>
      <w:r>
        <w:t xml:space="preserve">r association arising from random data through the use of uncorrected statistics and circular </w:t>
      </w:r>
      <w:r w:rsidR="003E02B0">
        <w:t>region-of-interest (</w:t>
      </w:r>
      <w:r>
        <w:t>ROI</w:t>
      </w:r>
      <w:r w:rsidR="003E02B0">
        <w:t>)</w:t>
      </w:r>
      <w:r>
        <w:t xml:space="preserve"> analysis to capitalize on the large sampling error arising from small samples (see </w:t>
      </w:r>
      <w:r w:rsidR="003E02B0">
        <w:t>main text</w:t>
      </w:r>
      <w:r>
        <w:t xml:space="preserve"> for details). The analysis revealed a cluster in the lateral prefrontal cortex (left panel); signal extracted from that cluster (</w:t>
      </w:r>
      <w:r w:rsidR="003E02B0">
        <w:t>that is</w:t>
      </w:r>
      <w:r>
        <w:t xml:space="preserve">, using circular analysis) showed a very strong correlation between </w:t>
      </w:r>
      <w:r w:rsidR="00D56B53">
        <w:t xml:space="preserve">the (fake) BOLD signal change in this region </w:t>
      </w:r>
      <w:r>
        <w:t xml:space="preserve">and </w:t>
      </w:r>
      <w:r w:rsidR="00D56B53">
        <w:t xml:space="preserve">the (fake) </w:t>
      </w:r>
      <w:r>
        <w:t>behavio</w:t>
      </w:r>
      <w:r w:rsidR="00D56B53">
        <w:t>u</w:t>
      </w:r>
      <w:r>
        <w:t>r</w:t>
      </w:r>
      <w:r w:rsidR="00D56B53">
        <w:t>al measure</w:t>
      </w:r>
      <w:r>
        <w:t xml:space="preserve"> (right panel; r = 0.84). A computational notebook for this example can be viewed at </w:t>
      </w:r>
      <w:hyperlink r:id="rId68">
        <w:r>
          <w:rPr>
            <w:color w:val="1155CC"/>
            <w:u w:val="single"/>
          </w:rPr>
          <w:t>http://nbviewer.jupyter.org/github/poldrack/corrsim/blob/master/Correlation_simulation.ipynb</w:t>
        </w:r>
      </w:hyperlink>
      <w:r>
        <w:t xml:space="preserve">. </w:t>
      </w:r>
    </w:p>
    <w:p w14:paraId="19D8464A" w14:textId="77777777" w:rsidR="00E97786" w:rsidRDefault="00E97786"/>
    <w:p w14:paraId="190D3CEF" w14:textId="77777777" w:rsidR="00E97786" w:rsidRDefault="00E97786"/>
    <w:p w14:paraId="2BE74B35" w14:textId="77777777" w:rsidR="00E04251" w:rsidRDefault="00A93131">
      <w:r>
        <w:rPr>
          <w:b/>
        </w:rPr>
        <w:t>Acknowledgements</w:t>
      </w:r>
    </w:p>
    <w:p w14:paraId="633CF470" w14:textId="77777777" w:rsidR="00E04251" w:rsidRDefault="00E04251"/>
    <w:p w14:paraId="347A51C4" w14:textId="77777777" w:rsidR="00E04251" w:rsidRDefault="00A93131">
      <w:proofErr w:type="gramStart"/>
      <w:r>
        <w:t>R</w:t>
      </w:r>
      <w:r w:rsidR="00417B79">
        <w:t>.</w:t>
      </w:r>
      <w:r>
        <w:t>P</w:t>
      </w:r>
      <w:r w:rsidR="00417B79">
        <w:t>.</w:t>
      </w:r>
      <w:r>
        <w:t>, J</w:t>
      </w:r>
      <w:r w:rsidR="00417B79">
        <w:t>.</w:t>
      </w:r>
      <w:r>
        <w:t>D</w:t>
      </w:r>
      <w:r w:rsidR="00417B79">
        <w:t>.</w:t>
      </w:r>
      <w:r>
        <w:t>, J</w:t>
      </w:r>
      <w:r w:rsidR="00417B79">
        <w:t>.</w:t>
      </w:r>
      <w:r>
        <w:t>B</w:t>
      </w:r>
      <w:r w:rsidR="00417B79">
        <w:t>.</w:t>
      </w:r>
      <w:r>
        <w:t>P</w:t>
      </w:r>
      <w:r w:rsidR="00417B79">
        <w:t>.</w:t>
      </w:r>
      <w:r>
        <w:t xml:space="preserve"> and K</w:t>
      </w:r>
      <w:r w:rsidR="00417B79">
        <w:t>.</w:t>
      </w:r>
      <w:r>
        <w:t>G</w:t>
      </w:r>
      <w:r w:rsidR="00417B79">
        <w:t>.</w:t>
      </w:r>
      <w:r>
        <w:t xml:space="preserve"> are supported by the Laura and John Arnold Foundation</w:t>
      </w:r>
      <w:proofErr w:type="gramEnd"/>
      <w:r>
        <w:t>. M</w:t>
      </w:r>
      <w:r w:rsidR="00417B79">
        <w:t>.</w:t>
      </w:r>
      <w:r>
        <w:t>R</w:t>
      </w:r>
      <w:r w:rsidR="00417B79">
        <w:t>.</w:t>
      </w:r>
      <w:r>
        <w:t>M</w:t>
      </w:r>
      <w:r w:rsidR="00417B79">
        <w:t>.</w:t>
      </w:r>
      <w:r>
        <w:t xml:space="preserve"> is a member of the UK Centre for Tobacco and Alcohol Studies, a UK Clinical Research Council Public Health Research: Centre of Excellence. Funding from British Heart Foundation, Cancer Research UK, Economic and Social Research Council, Medical Research Council</w:t>
      </w:r>
      <w:r w:rsidR="00417B79">
        <w:t xml:space="preserve"> (MRC)</w:t>
      </w:r>
      <w:r>
        <w:t>, and the National Institute for Health Research, under the auspices of the UK Clinical Research Collaboration, is gratefully acknowledged</w:t>
      </w:r>
      <w:commentRangeStart w:id="225"/>
      <w:r>
        <w:t xml:space="preserve">. Support from the </w:t>
      </w:r>
      <w:r w:rsidR="00417B79">
        <w:t>MRC</w:t>
      </w:r>
      <w:r>
        <w:t xml:space="preserve"> (</w:t>
      </w:r>
      <w:r>
        <w:rPr>
          <w:color w:val="222222"/>
          <w:highlight w:val="white"/>
        </w:rPr>
        <w:t>MC UU 12013/6</w:t>
      </w:r>
      <w:r>
        <w:t>) is also gratefully acknowledged.</w:t>
      </w:r>
      <w:commentRangeEnd w:id="225"/>
      <w:r w:rsidR="00417B79">
        <w:rPr>
          <w:rStyle w:val="CommentReference"/>
        </w:rPr>
        <w:commentReference w:id="225"/>
      </w:r>
      <w:r>
        <w:t xml:space="preserve"> </w:t>
      </w:r>
      <w:proofErr w:type="gramStart"/>
      <w:r>
        <w:t>C</w:t>
      </w:r>
      <w:r w:rsidR="00417B79">
        <w:t>.</w:t>
      </w:r>
      <w:r>
        <w:t>I</w:t>
      </w:r>
      <w:r w:rsidR="00417B79">
        <w:t>.</w:t>
      </w:r>
      <w:r>
        <w:t>B</w:t>
      </w:r>
      <w:r w:rsidR="00417B79">
        <w:t>.</w:t>
      </w:r>
      <w:r>
        <w:t xml:space="preserve"> is supported by the Intramural Research Program of </w:t>
      </w:r>
      <w:r w:rsidR="00417B79">
        <w:t xml:space="preserve">the US </w:t>
      </w:r>
      <w:r>
        <w:t>N</w:t>
      </w:r>
      <w:r w:rsidR="00417B79">
        <w:t xml:space="preserve">ational </w:t>
      </w:r>
      <w:r>
        <w:t>I</w:t>
      </w:r>
      <w:r w:rsidR="00417B79">
        <w:t xml:space="preserve">nstitute of </w:t>
      </w:r>
      <w:r>
        <w:t>M</w:t>
      </w:r>
      <w:r w:rsidR="00417B79">
        <w:t xml:space="preserve">ental </w:t>
      </w:r>
      <w:r>
        <w:t>H</w:t>
      </w:r>
      <w:r w:rsidR="00417B79">
        <w:t>ealth (NIMH)</w:t>
      </w:r>
      <w:proofErr w:type="gramEnd"/>
      <w:r>
        <w:t xml:space="preserve">. </w:t>
      </w:r>
      <w:proofErr w:type="gramStart"/>
      <w:r>
        <w:t>T</w:t>
      </w:r>
      <w:r w:rsidR="00417B79">
        <w:t>.</w:t>
      </w:r>
      <w:r>
        <w:t>Y</w:t>
      </w:r>
      <w:r w:rsidR="00417B79">
        <w:t>.</w:t>
      </w:r>
      <w:r>
        <w:t xml:space="preserve"> is supported by </w:t>
      </w:r>
      <w:r w:rsidR="00417B79">
        <w:t xml:space="preserve">the </w:t>
      </w:r>
      <w:r>
        <w:t>NIMH (R01MH096906)</w:t>
      </w:r>
      <w:proofErr w:type="gramEnd"/>
      <w:r>
        <w:t>. P</w:t>
      </w:r>
      <w:r w:rsidR="00417B79">
        <w:t>.</w:t>
      </w:r>
      <w:r>
        <w:t>M</w:t>
      </w:r>
      <w:r w:rsidR="00417B79">
        <w:t>.</w:t>
      </w:r>
      <w:r>
        <w:t>M</w:t>
      </w:r>
      <w:r w:rsidR="00417B79">
        <w:t>.</w:t>
      </w:r>
      <w:r>
        <w:t xml:space="preserve"> gratefully acknowledges personal support from the Edmond J. </w:t>
      </w:r>
      <w:proofErr w:type="spellStart"/>
      <w:r>
        <w:t>Safra</w:t>
      </w:r>
      <w:proofErr w:type="spellEnd"/>
      <w:r>
        <w:t xml:space="preserve"> Foundation and Lily </w:t>
      </w:r>
      <w:proofErr w:type="spellStart"/>
      <w:r>
        <w:t>Safra</w:t>
      </w:r>
      <w:proofErr w:type="spellEnd"/>
      <w:r>
        <w:t xml:space="preserve"> and research support from the </w:t>
      </w:r>
      <w:r w:rsidR="00417B79">
        <w:t>MRC</w:t>
      </w:r>
      <w:r>
        <w:t xml:space="preserve">, the Imperial College Healthcare Trust Biomedical Research Centre and the Imperial EPSRC Mathematics in Healthcare Centre. </w:t>
      </w:r>
      <w:proofErr w:type="gramStart"/>
      <w:r>
        <w:t>T</w:t>
      </w:r>
      <w:r w:rsidR="00417B79">
        <w:t>.</w:t>
      </w:r>
      <w:r>
        <w:t>E</w:t>
      </w:r>
      <w:r w:rsidR="00417B79">
        <w:t>.</w:t>
      </w:r>
      <w:r>
        <w:t>N</w:t>
      </w:r>
      <w:r w:rsidR="00417B79">
        <w:t>.</w:t>
      </w:r>
      <w:r>
        <w:t xml:space="preserve"> is supported by the </w:t>
      </w:r>
      <w:proofErr w:type="spellStart"/>
      <w:r>
        <w:t>Wellcome</w:t>
      </w:r>
      <w:proofErr w:type="spellEnd"/>
      <w:r>
        <w:t xml:space="preserve"> Trust</w:t>
      </w:r>
      <w:proofErr w:type="gramEnd"/>
      <w:r>
        <w:t xml:space="preserve"> (100309/Z/12/Z). Data were provided </w:t>
      </w:r>
      <w:r w:rsidR="00417B79">
        <w:t>(</w:t>
      </w:r>
      <w:r>
        <w:t>in part</w:t>
      </w:r>
      <w:r w:rsidR="00417B79">
        <w:t>)</w:t>
      </w:r>
      <w:r>
        <w:t xml:space="preserve"> by the Human </w:t>
      </w:r>
      <w:proofErr w:type="spellStart"/>
      <w:r>
        <w:t>Connectome</w:t>
      </w:r>
      <w:proofErr w:type="spellEnd"/>
      <w:r>
        <w:t xml:space="preserve"> Project, </w:t>
      </w:r>
      <w:r w:rsidR="00417B79">
        <w:t>Washington University– University of Minnesota (</w:t>
      </w:r>
      <w:r>
        <w:t>WU-</w:t>
      </w:r>
      <w:proofErr w:type="spellStart"/>
      <w:r>
        <w:t>Minn</w:t>
      </w:r>
      <w:proofErr w:type="spellEnd"/>
      <w:r w:rsidR="00417B79">
        <w:t>)</w:t>
      </w:r>
      <w:r>
        <w:t xml:space="preserve"> Consortium (</w:t>
      </w:r>
      <w:r w:rsidR="00417B79">
        <w:t>p</w:t>
      </w:r>
      <w:r>
        <w:t xml:space="preserve">rincipal </w:t>
      </w:r>
      <w:r w:rsidR="00417B79">
        <w:t>i</w:t>
      </w:r>
      <w:r>
        <w:t xml:space="preserve">nvestigators: David Van Essen and </w:t>
      </w:r>
      <w:proofErr w:type="spellStart"/>
      <w:r>
        <w:t>Kamil</w:t>
      </w:r>
      <w:proofErr w:type="spellEnd"/>
      <w:r>
        <w:t xml:space="preserve"> </w:t>
      </w:r>
      <w:proofErr w:type="spellStart"/>
      <w:r>
        <w:t>Ugurbil</w:t>
      </w:r>
      <w:proofErr w:type="spellEnd"/>
      <w:r>
        <w:t xml:space="preserve">; 1U54MH091657) funded by the 16 </w:t>
      </w:r>
      <w:r w:rsidR="00417B79">
        <w:t xml:space="preserve">US </w:t>
      </w:r>
      <w:r>
        <w:t>N</w:t>
      </w:r>
      <w:r w:rsidR="00417B79">
        <w:t xml:space="preserve">ational Institutes of </w:t>
      </w:r>
      <w:r>
        <w:t>H</w:t>
      </w:r>
      <w:r w:rsidR="00417B79">
        <w:t>ealth</w:t>
      </w:r>
      <w:r>
        <w:t xml:space="preserve"> </w:t>
      </w:r>
      <w:r w:rsidR="00417B79">
        <w:t xml:space="preserve">(NIH) </w:t>
      </w:r>
      <w:r>
        <w:t xml:space="preserve">and </w:t>
      </w:r>
      <w:r w:rsidR="00417B79">
        <w:t xml:space="preserve">NIH </w:t>
      </w:r>
      <w:proofErr w:type="spellStart"/>
      <w:r>
        <w:t>Centers</w:t>
      </w:r>
      <w:proofErr w:type="spellEnd"/>
      <w:r>
        <w:t xml:space="preserve"> that support the NIH Blueprint for Neuroscience Research;</w:t>
      </w:r>
      <w:r w:rsidR="00417B79">
        <w:t xml:space="preserve"> </w:t>
      </w:r>
      <w:r w:rsidR="00417B79">
        <w:rPr>
          <w:b/>
          <w:color w:val="0000FF"/>
        </w:rPr>
        <w:t>[</w:t>
      </w:r>
      <w:proofErr w:type="spellStart"/>
      <w:r w:rsidR="00417B79">
        <w:rPr>
          <w:b/>
          <w:color w:val="0000FF"/>
        </w:rPr>
        <w:t>Au:OK</w:t>
      </w:r>
      <w:proofErr w:type="spellEnd"/>
      <w:r w:rsidR="00417B79">
        <w:rPr>
          <w:b/>
          <w:color w:val="0000FF"/>
        </w:rPr>
        <w:t>?]</w:t>
      </w:r>
      <w:r w:rsidR="00417B79">
        <w:t xml:space="preserve"> </w:t>
      </w:r>
      <w:r>
        <w:t xml:space="preserve">and by the McDonnell </w:t>
      </w:r>
      <w:proofErr w:type="spellStart"/>
      <w:r>
        <w:t>Center</w:t>
      </w:r>
      <w:proofErr w:type="spellEnd"/>
      <w:r>
        <w:t xml:space="preserve"> for Systems Neuroscience at Washington University. Thanks to S</w:t>
      </w:r>
      <w:r w:rsidR="00417B79">
        <w:t>.</w:t>
      </w:r>
      <w:r>
        <w:t xml:space="preserve"> David for providing sample size data. </w:t>
      </w:r>
      <w:proofErr w:type="gramStart"/>
      <w:r>
        <w:t>J</w:t>
      </w:r>
      <w:r w:rsidR="00417B79">
        <w:t>.</w:t>
      </w:r>
      <w:r>
        <w:t>B</w:t>
      </w:r>
      <w:r w:rsidR="00417B79">
        <w:t>.</w:t>
      </w:r>
      <w:r>
        <w:t>P</w:t>
      </w:r>
      <w:r w:rsidR="00417B79">
        <w:t>.</w:t>
      </w:r>
      <w:r>
        <w:t xml:space="preserve"> is supported by NIH-NIBIB P41-EB019936 and by NIH-NIDA U24-038653</w:t>
      </w:r>
      <w:proofErr w:type="gramEnd"/>
      <w:r>
        <w:t>.</w:t>
      </w:r>
    </w:p>
    <w:p w14:paraId="539FA751" w14:textId="77777777" w:rsidR="00E04251" w:rsidRDefault="00E04251"/>
    <w:p w14:paraId="2EE2A379" w14:textId="77777777" w:rsidR="00E04251" w:rsidRDefault="00A93131">
      <w:commentRangeStart w:id="226"/>
      <w:r>
        <w:rPr>
          <w:b/>
        </w:rPr>
        <w:t>References</w:t>
      </w:r>
    </w:p>
    <w:commentRangeEnd w:id="226"/>
    <w:p w14:paraId="47A612A7" w14:textId="77777777" w:rsidR="00E04251" w:rsidRDefault="00986007">
      <w:r>
        <w:rPr>
          <w:rStyle w:val="CommentReference"/>
        </w:rPr>
        <w:commentReference w:id="226"/>
      </w:r>
    </w:p>
    <w:p w14:paraId="49266543" w14:textId="77777777" w:rsidR="00E04251" w:rsidRDefault="00A93131">
      <w:pPr>
        <w:widowControl w:val="0"/>
        <w:spacing w:before="220" w:line="480" w:lineRule="auto"/>
        <w:ind w:left="440" w:hanging="440"/>
      </w:pPr>
      <w:r>
        <w:t>1.</w:t>
      </w:r>
      <w:r>
        <w:tab/>
      </w:r>
      <w:hyperlink r:id="rId69">
        <w:r>
          <w:t xml:space="preserve">Poldrack, R. A. &amp; Farah, M. J. Progress and challenges in probing the human brain. </w:t>
        </w:r>
      </w:hyperlink>
      <w:hyperlink r:id="rId70">
        <w:proofErr w:type="gramStart"/>
        <w:r>
          <w:rPr>
            <w:i/>
          </w:rPr>
          <w:t>Nature</w:t>
        </w:r>
      </w:hyperlink>
      <w:hyperlink r:id="rId71">
        <w:r>
          <w:t xml:space="preserve"> </w:t>
        </w:r>
      </w:hyperlink>
      <w:hyperlink r:id="rId72">
        <w:r>
          <w:rPr>
            <w:b/>
          </w:rPr>
          <w:t>526,</w:t>
        </w:r>
      </w:hyperlink>
      <w:hyperlink r:id="rId73">
        <w:r>
          <w:t xml:space="preserve"> 371–379 (2015).</w:t>
        </w:r>
        <w:proofErr w:type="gramEnd"/>
      </w:hyperlink>
    </w:p>
    <w:p w14:paraId="610797F3" w14:textId="77777777" w:rsidR="00E04251" w:rsidRDefault="00A93131">
      <w:pPr>
        <w:widowControl w:val="0"/>
        <w:spacing w:line="480" w:lineRule="auto"/>
        <w:ind w:left="440" w:hanging="440"/>
      </w:pPr>
      <w:r>
        <w:t>2.</w:t>
      </w:r>
      <w:r>
        <w:tab/>
      </w:r>
      <w:hyperlink r:id="rId74">
        <w:r>
          <w:t xml:space="preserve">Ioannidis, J. P. A. </w:t>
        </w:r>
        <w:proofErr w:type="gramStart"/>
        <w:r>
          <w:t>Why</w:t>
        </w:r>
        <w:proofErr w:type="gramEnd"/>
        <w:r>
          <w:t xml:space="preserve"> most published research findings are false. </w:t>
        </w:r>
      </w:hyperlink>
      <w:hyperlink r:id="rId75">
        <w:proofErr w:type="spellStart"/>
        <w:r>
          <w:rPr>
            <w:i/>
          </w:rPr>
          <w:t>PLoS</w:t>
        </w:r>
        <w:proofErr w:type="spellEnd"/>
        <w:r>
          <w:rPr>
            <w:i/>
          </w:rPr>
          <w:t xml:space="preserve"> Med.</w:t>
        </w:r>
      </w:hyperlink>
      <w:hyperlink r:id="rId76">
        <w:r>
          <w:t xml:space="preserve"> </w:t>
        </w:r>
      </w:hyperlink>
      <w:hyperlink r:id="rId77">
        <w:proofErr w:type="gramStart"/>
        <w:r>
          <w:rPr>
            <w:b/>
          </w:rPr>
          <w:t>2,</w:t>
        </w:r>
      </w:hyperlink>
      <w:hyperlink r:id="rId78">
        <w:r>
          <w:t xml:space="preserve"> e124 (2005).</w:t>
        </w:r>
        <w:proofErr w:type="gramEnd"/>
      </w:hyperlink>
    </w:p>
    <w:p w14:paraId="7B5D3298" w14:textId="77777777" w:rsidR="00E04251" w:rsidRDefault="00A93131">
      <w:pPr>
        <w:widowControl w:val="0"/>
        <w:spacing w:line="480" w:lineRule="auto"/>
        <w:ind w:left="440" w:hanging="440"/>
      </w:pPr>
      <w:r>
        <w:t>3.</w:t>
      </w:r>
      <w:r>
        <w:tab/>
      </w:r>
      <w:hyperlink r:id="rId79">
        <w:r>
          <w:t xml:space="preserve">Simmons, J. P., Nelson, L. D. &amp; </w:t>
        </w:r>
        <w:proofErr w:type="spellStart"/>
        <w:r>
          <w:t>Simonsohn</w:t>
        </w:r>
        <w:proofErr w:type="spellEnd"/>
        <w:r>
          <w:t xml:space="preserve">, U. False-positive psychology: undisclosed flexibility in data collection and analysis allows presenting anything as significant. </w:t>
        </w:r>
      </w:hyperlink>
      <w:hyperlink r:id="rId80">
        <w:r>
          <w:rPr>
            <w:i/>
          </w:rPr>
          <w:t>Psychol. Sci.</w:t>
        </w:r>
      </w:hyperlink>
      <w:hyperlink r:id="rId81">
        <w:r>
          <w:t xml:space="preserve"> </w:t>
        </w:r>
      </w:hyperlink>
      <w:hyperlink r:id="rId82">
        <w:r>
          <w:rPr>
            <w:b/>
          </w:rPr>
          <w:t>22,</w:t>
        </w:r>
      </w:hyperlink>
      <w:hyperlink r:id="rId83">
        <w:r>
          <w:t xml:space="preserve"> 1359–1366 (2011).</w:t>
        </w:r>
      </w:hyperlink>
    </w:p>
    <w:p w14:paraId="416AF1F2" w14:textId="77777777" w:rsidR="00E04251" w:rsidRDefault="00A93131">
      <w:pPr>
        <w:widowControl w:val="0"/>
        <w:spacing w:line="480" w:lineRule="auto"/>
        <w:ind w:left="440" w:hanging="440"/>
      </w:pPr>
      <w:r>
        <w:t>4.</w:t>
      </w:r>
      <w:r>
        <w:tab/>
      </w:r>
      <w:hyperlink r:id="rId84">
        <w:proofErr w:type="spellStart"/>
        <w:r>
          <w:t>Gelman</w:t>
        </w:r>
        <w:proofErr w:type="spellEnd"/>
        <w:r>
          <w:t xml:space="preserve">, A. &amp; </w:t>
        </w:r>
        <w:proofErr w:type="spellStart"/>
        <w:r>
          <w:t>Loken</w:t>
        </w:r>
        <w:proofErr w:type="spellEnd"/>
        <w:r>
          <w:t xml:space="preserve">, E. The garden of forking paths: Why multiple comparisons can be a problem, even when there is no ‘fishing expedition’ or ‘p-hacking’ and the research hypothesis was posited ahead of time. </w:t>
        </w:r>
      </w:hyperlink>
      <w:hyperlink r:id="rId85">
        <w:r>
          <w:rPr>
            <w:i/>
          </w:rPr>
          <w:t>Department of Statistics, Columbia University</w:t>
        </w:r>
      </w:hyperlink>
      <w:hyperlink r:id="rId86">
        <w:r>
          <w:t xml:space="preserve"> (2013).</w:t>
        </w:r>
      </w:hyperlink>
    </w:p>
    <w:p w14:paraId="3ED0AD27" w14:textId="77777777" w:rsidR="00E04251" w:rsidRDefault="00A93131">
      <w:pPr>
        <w:widowControl w:val="0"/>
        <w:spacing w:line="480" w:lineRule="auto"/>
        <w:ind w:left="440" w:hanging="440"/>
      </w:pPr>
      <w:r>
        <w:t>5.</w:t>
      </w:r>
      <w:r>
        <w:tab/>
      </w:r>
      <w:hyperlink r:id="rId87">
        <w:r>
          <w:t xml:space="preserve">Ioannidis, J. P. A., </w:t>
        </w:r>
        <w:proofErr w:type="spellStart"/>
        <w:r>
          <w:t>Fanelli</w:t>
        </w:r>
        <w:proofErr w:type="spellEnd"/>
        <w:r>
          <w:t xml:space="preserve">, D., Dunne, D. D. &amp; Goodman, </w:t>
        </w:r>
        <w:proofErr w:type="gramStart"/>
        <w:r>
          <w:t>S</w:t>
        </w:r>
        <w:proofErr w:type="gramEnd"/>
        <w:r>
          <w:t xml:space="preserve">. N. Meta-research: Evaluation and Improvement of Research Methods and Practices. </w:t>
        </w:r>
      </w:hyperlink>
      <w:hyperlink r:id="rId88">
        <w:proofErr w:type="spellStart"/>
        <w:r>
          <w:rPr>
            <w:i/>
          </w:rPr>
          <w:t>PLoS</w:t>
        </w:r>
        <w:proofErr w:type="spellEnd"/>
        <w:r>
          <w:rPr>
            <w:i/>
          </w:rPr>
          <w:t xml:space="preserve"> Biol.</w:t>
        </w:r>
      </w:hyperlink>
      <w:hyperlink r:id="rId89">
        <w:r>
          <w:t xml:space="preserve"> </w:t>
        </w:r>
      </w:hyperlink>
      <w:hyperlink r:id="rId90">
        <w:proofErr w:type="gramStart"/>
        <w:r>
          <w:rPr>
            <w:b/>
          </w:rPr>
          <w:t>13,</w:t>
        </w:r>
      </w:hyperlink>
      <w:hyperlink r:id="rId91">
        <w:r>
          <w:t xml:space="preserve"> e1002264 (2015).</w:t>
        </w:r>
        <w:proofErr w:type="gramEnd"/>
      </w:hyperlink>
    </w:p>
    <w:p w14:paraId="668F7BA5" w14:textId="77777777" w:rsidR="00E04251" w:rsidRDefault="00A93131">
      <w:pPr>
        <w:widowControl w:val="0"/>
        <w:spacing w:line="480" w:lineRule="auto"/>
        <w:ind w:left="440" w:hanging="440"/>
      </w:pPr>
      <w:r>
        <w:t>6.</w:t>
      </w:r>
      <w:r>
        <w:tab/>
      </w:r>
      <w:hyperlink r:id="rId92">
        <w:r>
          <w:t xml:space="preserve">Collins, F. S. &amp; </w:t>
        </w:r>
        <w:proofErr w:type="spellStart"/>
        <w:r>
          <w:t>Tabak</w:t>
        </w:r>
        <w:proofErr w:type="spellEnd"/>
        <w:r>
          <w:t xml:space="preserve">, L. A. Policy: NIH plans to enhance reproducibility. </w:t>
        </w:r>
      </w:hyperlink>
      <w:hyperlink r:id="rId93">
        <w:r>
          <w:rPr>
            <w:i/>
          </w:rPr>
          <w:t>Nature</w:t>
        </w:r>
      </w:hyperlink>
      <w:hyperlink r:id="rId94">
        <w:r>
          <w:t xml:space="preserve"> </w:t>
        </w:r>
      </w:hyperlink>
      <w:hyperlink r:id="rId95">
        <w:r>
          <w:rPr>
            <w:b/>
          </w:rPr>
          <w:t>505,</w:t>
        </w:r>
      </w:hyperlink>
      <w:hyperlink r:id="rId96">
        <w:r>
          <w:t xml:space="preserve"> 612–613 (2014).</w:t>
        </w:r>
      </w:hyperlink>
    </w:p>
    <w:p w14:paraId="298757E9" w14:textId="77777777" w:rsidR="00E04251" w:rsidRDefault="00A93131">
      <w:pPr>
        <w:widowControl w:val="0"/>
        <w:spacing w:line="480" w:lineRule="auto"/>
        <w:ind w:left="440" w:hanging="440"/>
      </w:pPr>
      <w:r>
        <w:t>7.</w:t>
      </w:r>
      <w:r>
        <w:tab/>
      </w:r>
      <w:hyperlink r:id="rId97">
        <w:r>
          <w:t xml:space="preserve">John, L. K., </w:t>
        </w:r>
        <w:proofErr w:type="spellStart"/>
        <w:r>
          <w:t>Loewenstein</w:t>
        </w:r>
        <w:proofErr w:type="spellEnd"/>
        <w:r>
          <w:t xml:space="preserve">, G. &amp; </w:t>
        </w:r>
        <w:proofErr w:type="spellStart"/>
        <w:r>
          <w:t>Prelec</w:t>
        </w:r>
        <w:proofErr w:type="spellEnd"/>
        <w:r>
          <w:t xml:space="preserve">, D. Measuring the prevalence of questionable research practices with incentives for truth telling. </w:t>
        </w:r>
      </w:hyperlink>
      <w:hyperlink r:id="rId98">
        <w:r>
          <w:rPr>
            <w:i/>
          </w:rPr>
          <w:t>Psychol. Sci.</w:t>
        </w:r>
      </w:hyperlink>
      <w:hyperlink r:id="rId99">
        <w:r>
          <w:t xml:space="preserve"> </w:t>
        </w:r>
      </w:hyperlink>
      <w:hyperlink r:id="rId100">
        <w:proofErr w:type="gramStart"/>
        <w:r>
          <w:rPr>
            <w:b/>
          </w:rPr>
          <w:t>23,</w:t>
        </w:r>
      </w:hyperlink>
      <w:hyperlink r:id="rId101">
        <w:r>
          <w:t xml:space="preserve"> 524–532 (2012).</w:t>
        </w:r>
        <w:proofErr w:type="gramEnd"/>
      </w:hyperlink>
    </w:p>
    <w:p w14:paraId="48445FDC" w14:textId="77777777" w:rsidR="00E04251" w:rsidRDefault="00A93131">
      <w:pPr>
        <w:widowControl w:val="0"/>
        <w:spacing w:line="480" w:lineRule="auto"/>
        <w:ind w:left="440" w:hanging="440"/>
      </w:pPr>
      <w:r>
        <w:t>8.</w:t>
      </w:r>
      <w:r>
        <w:tab/>
      </w:r>
      <w:hyperlink r:id="rId102">
        <w:r>
          <w:t xml:space="preserve">Button, K. S. </w:t>
        </w:r>
      </w:hyperlink>
      <w:hyperlink r:id="rId103">
        <w:r>
          <w:rPr>
            <w:i/>
          </w:rPr>
          <w:t>et al.</w:t>
        </w:r>
      </w:hyperlink>
      <w:hyperlink r:id="rId104">
        <w:r>
          <w:t xml:space="preserve"> Power failure: why small sample size undermines the reliability of neuroscience. </w:t>
        </w:r>
      </w:hyperlink>
      <w:hyperlink r:id="rId105">
        <w:r>
          <w:rPr>
            <w:i/>
          </w:rPr>
          <w:t xml:space="preserve">Nat. Rev. </w:t>
        </w:r>
        <w:proofErr w:type="spellStart"/>
        <w:r>
          <w:rPr>
            <w:i/>
          </w:rPr>
          <w:t>Neurosci</w:t>
        </w:r>
        <w:proofErr w:type="spellEnd"/>
        <w:r>
          <w:rPr>
            <w:i/>
          </w:rPr>
          <w:t>.</w:t>
        </w:r>
      </w:hyperlink>
      <w:hyperlink r:id="rId106">
        <w:r>
          <w:t xml:space="preserve"> </w:t>
        </w:r>
      </w:hyperlink>
      <w:hyperlink r:id="rId107">
        <w:proofErr w:type="gramStart"/>
        <w:r>
          <w:rPr>
            <w:b/>
          </w:rPr>
          <w:t>14,</w:t>
        </w:r>
      </w:hyperlink>
      <w:hyperlink r:id="rId108">
        <w:r>
          <w:t xml:space="preserve"> 365–376 (2013).</w:t>
        </w:r>
        <w:proofErr w:type="gramEnd"/>
      </w:hyperlink>
    </w:p>
    <w:p w14:paraId="021E4914" w14:textId="77777777" w:rsidR="00E04251" w:rsidRDefault="00A93131">
      <w:pPr>
        <w:widowControl w:val="0"/>
        <w:spacing w:line="480" w:lineRule="auto"/>
        <w:ind w:left="440" w:hanging="440"/>
      </w:pPr>
      <w:r>
        <w:t>9.</w:t>
      </w:r>
      <w:r>
        <w:tab/>
      </w:r>
      <w:hyperlink r:id="rId109">
        <w:proofErr w:type="spellStart"/>
        <w:r>
          <w:t>Yarkoni</w:t>
        </w:r>
        <w:proofErr w:type="spellEnd"/>
        <w:r>
          <w:t xml:space="preserve">, T. Big Correlations in Little Studies: Inflated fMRI Correlations Reflect Low Statistical Power-Commentary on </w:t>
        </w:r>
        <w:proofErr w:type="spellStart"/>
        <w:r>
          <w:t>Vul</w:t>
        </w:r>
        <w:proofErr w:type="spellEnd"/>
        <w:r>
          <w:t xml:space="preserve"> et al. (2009). </w:t>
        </w:r>
      </w:hyperlink>
      <w:hyperlink r:id="rId110">
        <w:proofErr w:type="spellStart"/>
        <w:r>
          <w:rPr>
            <w:i/>
          </w:rPr>
          <w:t>Perspect</w:t>
        </w:r>
        <w:proofErr w:type="spellEnd"/>
        <w:r>
          <w:rPr>
            <w:i/>
          </w:rPr>
          <w:t>. Psychol. Sci.</w:t>
        </w:r>
      </w:hyperlink>
      <w:hyperlink r:id="rId111">
        <w:r>
          <w:t xml:space="preserve"> </w:t>
        </w:r>
      </w:hyperlink>
      <w:hyperlink r:id="rId112">
        <w:proofErr w:type="gramStart"/>
        <w:r>
          <w:rPr>
            <w:b/>
          </w:rPr>
          <w:t>4,</w:t>
        </w:r>
      </w:hyperlink>
      <w:hyperlink r:id="rId113">
        <w:r>
          <w:t xml:space="preserve"> 294–298 (2009).</w:t>
        </w:r>
        <w:proofErr w:type="gramEnd"/>
      </w:hyperlink>
    </w:p>
    <w:p w14:paraId="5EE622AF" w14:textId="77777777" w:rsidR="00E04251" w:rsidRDefault="00A93131">
      <w:pPr>
        <w:widowControl w:val="0"/>
        <w:spacing w:line="480" w:lineRule="auto"/>
        <w:ind w:left="440" w:hanging="440"/>
      </w:pPr>
      <w:r>
        <w:t>10.</w:t>
      </w:r>
      <w:r>
        <w:tab/>
      </w:r>
      <w:hyperlink r:id="rId114">
        <w:r>
          <w:t xml:space="preserve">David, S. P. </w:t>
        </w:r>
      </w:hyperlink>
      <w:hyperlink r:id="rId115">
        <w:r>
          <w:rPr>
            <w:i/>
          </w:rPr>
          <w:t>et al.</w:t>
        </w:r>
      </w:hyperlink>
      <w:hyperlink r:id="rId116">
        <w:r>
          <w:t xml:space="preserve"> </w:t>
        </w:r>
        <w:proofErr w:type="gramStart"/>
        <w:r>
          <w:t>Potential reporting bias in fMRI studies of the brain.</w:t>
        </w:r>
        <w:proofErr w:type="gramEnd"/>
        <w:r>
          <w:t xml:space="preserve"> </w:t>
        </w:r>
      </w:hyperlink>
      <w:hyperlink r:id="rId117">
        <w:proofErr w:type="spellStart"/>
        <w:r>
          <w:rPr>
            <w:i/>
          </w:rPr>
          <w:t>PLoS</w:t>
        </w:r>
        <w:proofErr w:type="spellEnd"/>
        <w:r>
          <w:rPr>
            <w:i/>
          </w:rPr>
          <w:t xml:space="preserve"> One</w:t>
        </w:r>
      </w:hyperlink>
      <w:hyperlink r:id="rId118">
        <w:r>
          <w:t xml:space="preserve"> </w:t>
        </w:r>
      </w:hyperlink>
      <w:hyperlink r:id="rId119">
        <w:r>
          <w:rPr>
            <w:b/>
          </w:rPr>
          <w:t>8,</w:t>
        </w:r>
      </w:hyperlink>
      <w:hyperlink r:id="rId120">
        <w:r>
          <w:t xml:space="preserve"> e70104 (2013).</w:t>
        </w:r>
      </w:hyperlink>
    </w:p>
    <w:p w14:paraId="3DCD8A0A" w14:textId="77777777" w:rsidR="00E04251" w:rsidRDefault="00A93131">
      <w:pPr>
        <w:widowControl w:val="0"/>
        <w:spacing w:line="480" w:lineRule="auto"/>
        <w:ind w:left="440" w:hanging="440"/>
      </w:pPr>
      <w:r>
        <w:t>11.</w:t>
      </w:r>
      <w:r>
        <w:tab/>
      </w:r>
      <w:hyperlink r:id="rId121">
        <w:proofErr w:type="spellStart"/>
        <w:r>
          <w:t>Yarkoni</w:t>
        </w:r>
        <w:proofErr w:type="spellEnd"/>
        <w:r>
          <w:t xml:space="preserve">, T., Poldrack, R. A., Nichols, T. E., Van Essen, D. C. &amp; Wager, T. D. Large-scale automated synthesis of human functional neuroimaging data. </w:t>
        </w:r>
      </w:hyperlink>
      <w:hyperlink r:id="rId122">
        <w:proofErr w:type="gramStart"/>
        <w:r>
          <w:rPr>
            <w:i/>
          </w:rPr>
          <w:t>Nat. Methods</w:t>
        </w:r>
      </w:hyperlink>
      <w:hyperlink r:id="rId123">
        <w:r>
          <w:t xml:space="preserve"> </w:t>
        </w:r>
      </w:hyperlink>
      <w:hyperlink r:id="rId124">
        <w:r>
          <w:rPr>
            <w:b/>
          </w:rPr>
          <w:t>8,</w:t>
        </w:r>
      </w:hyperlink>
      <w:hyperlink r:id="rId125">
        <w:r>
          <w:t xml:space="preserve"> 665–670 (2011).</w:t>
        </w:r>
        <w:proofErr w:type="gramEnd"/>
      </w:hyperlink>
    </w:p>
    <w:p w14:paraId="113572C9" w14:textId="77777777" w:rsidR="00E04251" w:rsidRDefault="00A93131">
      <w:pPr>
        <w:widowControl w:val="0"/>
        <w:spacing w:line="480" w:lineRule="auto"/>
        <w:ind w:left="440" w:hanging="440"/>
      </w:pPr>
      <w:r>
        <w:t>12.</w:t>
      </w:r>
      <w:r>
        <w:tab/>
      </w:r>
      <w:hyperlink r:id="rId126">
        <w:proofErr w:type="spellStart"/>
        <w:r>
          <w:t>Friston</w:t>
        </w:r>
        <w:proofErr w:type="spellEnd"/>
        <w:r>
          <w:t xml:space="preserve">, K. J., Frith, C. D., </w:t>
        </w:r>
        <w:proofErr w:type="spellStart"/>
        <w:r>
          <w:t>Liddle</w:t>
        </w:r>
        <w:proofErr w:type="spellEnd"/>
        <w:r>
          <w:t xml:space="preserve">, P. F. &amp; </w:t>
        </w:r>
        <w:proofErr w:type="spellStart"/>
        <w:r>
          <w:t>Frackowiak</w:t>
        </w:r>
        <w:proofErr w:type="spellEnd"/>
        <w:r>
          <w:t xml:space="preserve">, R. S. Comparing functional (PET) images: the assessment of significant change. </w:t>
        </w:r>
      </w:hyperlink>
      <w:hyperlink r:id="rId127">
        <w:r>
          <w:rPr>
            <w:i/>
          </w:rPr>
          <w:t xml:space="preserve">J. </w:t>
        </w:r>
        <w:proofErr w:type="spellStart"/>
        <w:r>
          <w:rPr>
            <w:i/>
          </w:rPr>
          <w:t>Cereb</w:t>
        </w:r>
        <w:proofErr w:type="spellEnd"/>
        <w:r>
          <w:rPr>
            <w:i/>
          </w:rPr>
          <w:t xml:space="preserve">. </w:t>
        </w:r>
        <w:proofErr w:type="gramStart"/>
        <w:r>
          <w:rPr>
            <w:i/>
          </w:rPr>
          <w:t xml:space="preserve">Blood Flow </w:t>
        </w:r>
        <w:proofErr w:type="spellStart"/>
        <w:r>
          <w:rPr>
            <w:i/>
          </w:rPr>
          <w:t>Metab</w:t>
        </w:r>
        <w:proofErr w:type="spellEnd"/>
        <w:r>
          <w:rPr>
            <w:i/>
          </w:rPr>
          <w:t>.</w:t>
        </w:r>
        <w:proofErr w:type="gramEnd"/>
      </w:hyperlink>
      <w:hyperlink r:id="rId128">
        <w:r>
          <w:t xml:space="preserve"> </w:t>
        </w:r>
      </w:hyperlink>
      <w:hyperlink r:id="rId129">
        <w:proofErr w:type="gramStart"/>
        <w:r>
          <w:rPr>
            <w:b/>
          </w:rPr>
          <w:t>11,</w:t>
        </w:r>
      </w:hyperlink>
      <w:hyperlink r:id="rId130">
        <w:r>
          <w:t xml:space="preserve"> 690–699 (1991).</w:t>
        </w:r>
        <w:proofErr w:type="gramEnd"/>
      </w:hyperlink>
    </w:p>
    <w:p w14:paraId="4A8131A1" w14:textId="77777777" w:rsidR="00E04251" w:rsidRDefault="00A93131">
      <w:pPr>
        <w:widowControl w:val="0"/>
        <w:spacing w:line="480" w:lineRule="auto"/>
        <w:ind w:left="440" w:hanging="440"/>
      </w:pPr>
      <w:r>
        <w:t>13.</w:t>
      </w:r>
      <w:r>
        <w:tab/>
      </w:r>
      <w:hyperlink r:id="rId131">
        <w:proofErr w:type="spellStart"/>
        <w:r>
          <w:t>Durnez</w:t>
        </w:r>
        <w:proofErr w:type="spellEnd"/>
        <w:r>
          <w:t xml:space="preserve">, J. </w:t>
        </w:r>
      </w:hyperlink>
      <w:hyperlink r:id="rId132">
        <w:r>
          <w:rPr>
            <w:i/>
          </w:rPr>
          <w:t>et al.</w:t>
        </w:r>
      </w:hyperlink>
      <w:hyperlink r:id="rId133">
        <w:r>
          <w:t xml:space="preserve"> Power and sample size calculations for fMRI studies based on the prevalence of active peaks. </w:t>
        </w:r>
      </w:hyperlink>
      <w:hyperlink r:id="rId134">
        <w:proofErr w:type="spellStart"/>
        <w:proofErr w:type="gramStart"/>
        <w:r>
          <w:rPr>
            <w:i/>
          </w:rPr>
          <w:t>bioRxiv</w:t>
        </w:r>
        <w:proofErr w:type="spellEnd"/>
        <w:proofErr w:type="gramEnd"/>
      </w:hyperlink>
      <w:hyperlink r:id="rId135">
        <w:r>
          <w:t xml:space="preserve"> 049429 (2016). </w:t>
        </w:r>
        <w:proofErr w:type="gramStart"/>
        <w:r>
          <w:t>doi</w:t>
        </w:r>
        <w:proofErr w:type="gramEnd"/>
        <w:r>
          <w:t>:</w:t>
        </w:r>
      </w:hyperlink>
      <w:hyperlink r:id="rId136">
        <w:r>
          <w:t>10.1101/049429</w:t>
        </w:r>
      </w:hyperlink>
    </w:p>
    <w:p w14:paraId="5959D88F" w14:textId="77777777" w:rsidR="00E04251" w:rsidRDefault="00A93131">
      <w:pPr>
        <w:widowControl w:val="0"/>
        <w:spacing w:line="480" w:lineRule="auto"/>
        <w:ind w:left="440" w:hanging="440"/>
      </w:pPr>
      <w:r>
        <w:t>14.</w:t>
      </w:r>
      <w:r>
        <w:tab/>
      </w:r>
      <w:hyperlink r:id="rId137">
        <w:r>
          <w:t xml:space="preserve">Mumford, J. A. &amp; Nichols, T. E. Power calculation for group fMRI studies accounting for arbitrary design and temporal autocorrelation. </w:t>
        </w:r>
      </w:hyperlink>
      <w:hyperlink r:id="rId138">
        <w:proofErr w:type="spellStart"/>
        <w:r>
          <w:rPr>
            <w:i/>
          </w:rPr>
          <w:t>Neuroimage</w:t>
        </w:r>
        <w:proofErr w:type="spellEnd"/>
      </w:hyperlink>
      <w:hyperlink r:id="rId139">
        <w:r>
          <w:t xml:space="preserve"> </w:t>
        </w:r>
      </w:hyperlink>
      <w:hyperlink r:id="rId140">
        <w:r>
          <w:rPr>
            <w:b/>
          </w:rPr>
          <w:t>39,</w:t>
        </w:r>
      </w:hyperlink>
      <w:hyperlink r:id="rId141">
        <w:r>
          <w:t xml:space="preserve"> 261–268 (2008).</w:t>
        </w:r>
      </w:hyperlink>
    </w:p>
    <w:p w14:paraId="66D5D571" w14:textId="77777777" w:rsidR="00E04251" w:rsidRDefault="00A93131">
      <w:pPr>
        <w:widowControl w:val="0"/>
        <w:spacing w:line="480" w:lineRule="auto"/>
        <w:ind w:left="440" w:hanging="440"/>
      </w:pPr>
      <w:r>
        <w:t>15.</w:t>
      </w:r>
      <w:r>
        <w:tab/>
      </w:r>
      <w:hyperlink r:id="rId142">
        <w:proofErr w:type="spellStart"/>
        <w:r>
          <w:t>Biswal</w:t>
        </w:r>
        <w:proofErr w:type="spellEnd"/>
        <w:r>
          <w:t xml:space="preserve">, B. B. </w:t>
        </w:r>
      </w:hyperlink>
      <w:hyperlink r:id="rId143">
        <w:r>
          <w:rPr>
            <w:i/>
          </w:rPr>
          <w:t>et al.</w:t>
        </w:r>
      </w:hyperlink>
      <w:hyperlink r:id="rId144">
        <w:r>
          <w:t xml:space="preserve"> </w:t>
        </w:r>
        <w:proofErr w:type="gramStart"/>
        <w:r>
          <w:t>Toward discovery science of human brain function.</w:t>
        </w:r>
        <w:proofErr w:type="gramEnd"/>
        <w:r>
          <w:t xml:space="preserve"> </w:t>
        </w:r>
      </w:hyperlink>
      <w:hyperlink r:id="rId145">
        <w:r>
          <w:rPr>
            <w:i/>
          </w:rPr>
          <w:t>Proc. Natl. Acad. Sci. U. S. A.</w:t>
        </w:r>
      </w:hyperlink>
      <w:hyperlink r:id="rId146">
        <w:r>
          <w:t xml:space="preserve"> </w:t>
        </w:r>
      </w:hyperlink>
      <w:hyperlink r:id="rId147">
        <w:r>
          <w:rPr>
            <w:b/>
          </w:rPr>
          <w:t>107,</w:t>
        </w:r>
      </w:hyperlink>
      <w:hyperlink r:id="rId148">
        <w:r>
          <w:t xml:space="preserve"> 4734–4739 (2010).</w:t>
        </w:r>
      </w:hyperlink>
    </w:p>
    <w:p w14:paraId="346A34AE" w14:textId="77777777" w:rsidR="00E04251" w:rsidRDefault="00A93131">
      <w:pPr>
        <w:widowControl w:val="0"/>
        <w:spacing w:line="480" w:lineRule="auto"/>
        <w:ind w:left="440" w:hanging="440"/>
      </w:pPr>
      <w:r>
        <w:t>16.</w:t>
      </w:r>
      <w:r>
        <w:tab/>
      </w:r>
      <w:hyperlink r:id="rId149">
        <w:r>
          <w:t xml:space="preserve">Thompson, P. M. </w:t>
        </w:r>
      </w:hyperlink>
      <w:hyperlink r:id="rId150">
        <w:r>
          <w:rPr>
            <w:i/>
          </w:rPr>
          <w:t>et al.</w:t>
        </w:r>
      </w:hyperlink>
      <w:hyperlink r:id="rId151">
        <w:r>
          <w:t xml:space="preserve"> The ENIGMA Consortium: large-scale collaborative analyses of neuroimaging and genetic data. </w:t>
        </w:r>
      </w:hyperlink>
      <w:hyperlink r:id="rId152">
        <w:proofErr w:type="gramStart"/>
        <w:r>
          <w:rPr>
            <w:i/>
          </w:rPr>
          <w:t xml:space="preserve">Brain Imaging </w:t>
        </w:r>
        <w:proofErr w:type="spellStart"/>
        <w:r>
          <w:rPr>
            <w:i/>
          </w:rPr>
          <w:t>Behav</w:t>
        </w:r>
        <w:proofErr w:type="spellEnd"/>
        <w:r>
          <w:rPr>
            <w:i/>
          </w:rPr>
          <w:t>.</w:t>
        </w:r>
        <w:proofErr w:type="gramEnd"/>
      </w:hyperlink>
      <w:hyperlink r:id="rId153">
        <w:r>
          <w:t xml:space="preserve"> </w:t>
        </w:r>
      </w:hyperlink>
      <w:hyperlink r:id="rId154">
        <w:proofErr w:type="gramStart"/>
        <w:r>
          <w:rPr>
            <w:b/>
          </w:rPr>
          <w:t>8,</w:t>
        </w:r>
      </w:hyperlink>
      <w:hyperlink r:id="rId155">
        <w:r>
          <w:t xml:space="preserve"> 153–182 (2014).</w:t>
        </w:r>
        <w:proofErr w:type="gramEnd"/>
      </w:hyperlink>
    </w:p>
    <w:p w14:paraId="6973CEE0" w14:textId="77777777" w:rsidR="00E04251" w:rsidRDefault="00A93131">
      <w:pPr>
        <w:widowControl w:val="0"/>
        <w:spacing w:line="480" w:lineRule="auto"/>
        <w:ind w:left="440" w:hanging="440"/>
      </w:pPr>
      <w:r>
        <w:t>17.</w:t>
      </w:r>
      <w:r>
        <w:tab/>
      </w:r>
      <w:hyperlink r:id="rId156">
        <w:r>
          <w:t xml:space="preserve">Kerr, N. L. </w:t>
        </w:r>
        <w:proofErr w:type="spellStart"/>
        <w:r>
          <w:t>HARKing</w:t>
        </w:r>
        <w:proofErr w:type="spellEnd"/>
        <w:r>
          <w:t xml:space="preserve">: hypothesizing after the results are known. </w:t>
        </w:r>
      </w:hyperlink>
      <w:hyperlink r:id="rId157">
        <w:proofErr w:type="gramStart"/>
        <w:r>
          <w:rPr>
            <w:i/>
          </w:rPr>
          <w:t>Pers. Soc. Psychol. Rev.</w:t>
        </w:r>
      </w:hyperlink>
      <w:hyperlink r:id="rId158">
        <w:r>
          <w:t xml:space="preserve"> </w:t>
        </w:r>
      </w:hyperlink>
      <w:hyperlink r:id="rId159">
        <w:r>
          <w:rPr>
            <w:b/>
          </w:rPr>
          <w:t>2,</w:t>
        </w:r>
      </w:hyperlink>
      <w:hyperlink r:id="rId160">
        <w:r>
          <w:t xml:space="preserve"> 196–217 (1998).</w:t>
        </w:r>
        <w:proofErr w:type="gramEnd"/>
      </w:hyperlink>
    </w:p>
    <w:p w14:paraId="1AD45526" w14:textId="77777777" w:rsidR="00E04251" w:rsidRDefault="00A93131">
      <w:pPr>
        <w:widowControl w:val="0"/>
        <w:spacing w:line="480" w:lineRule="auto"/>
        <w:ind w:left="440" w:hanging="440"/>
      </w:pPr>
      <w:r>
        <w:t>18.</w:t>
      </w:r>
      <w:r>
        <w:tab/>
      </w:r>
      <w:hyperlink r:id="rId161">
        <w:proofErr w:type="spellStart"/>
        <w:r>
          <w:t>Nosek</w:t>
        </w:r>
        <w:proofErr w:type="spellEnd"/>
        <w:r>
          <w:t xml:space="preserve">, B. A. </w:t>
        </w:r>
      </w:hyperlink>
      <w:hyperlink r:id="rId162">
        <w:r>
          <w:rPr>
            <w:i/>
          </w:rPr>
          <w:t>et al.</w:t>
        </w:r>
      </w:hyperlink>
      <w:hyperlink r:id="rId163">
        <w:r>
          <w:t xml:space="preserve"> SCIENTIFIC STANDARDS. Promoting an open research culture. </w:t>
        </w:r>
      </w:hyperlink>
      <w:hyperlink r:id="rId164">
        <w:r>
          <w:rPr>
            <w:i/>
          </w:rPr>
          <w:t>Science</w:t>
        </w:r>
      </w:hyperlink>
      <w:hyperlink r:id="rId165">
        <w:r>
          <w:t xml:space="preserve"> </w:t>
        </w:r>
      </w:hyperlink>
      <w:hyperlink r:id="rId166">
        <w:r>
          <w:rPr>
            <w:b/>
          </w:rPr>
          <w:t>348,</w:t>
        </w:r>
      </w:hyperlink>
      <w:hyperlink r:id="rId167">
        <w:r>
          <w:t xml:space="preserve"> 1422–1425 (2015).</w:t>
        </w:r>
      </w:hyperlink>
    </w:p>
    <w:p w14:paraId="5ED34A40" w14:textId="77777777" w:rsidR="00E04251" w:rsidRDefault="00A93131">
      <w:pPr>
        <w:widowControl w:val="0"/>
        <w:spacing w:line="480" w:lineRule="auto"/>
        <w:ind w:left="440" w:hanging="440"/>
      </w:pPr>
      <w:r>
        <w:t>19.</w:t>
      </w:r>
      <w:r>
        <w:tab/>
      </w:r>
      <w:hyperlink r:id="rId168">
        <w:r>
          <w:t xml:space="preserve">Chambers, C. D., </w:t>
        </w:r>
        <w:proofErr w:type="spellStart"/>
        <w:r>
          <w:t>Dienes</w:t>
        </w:r>
        <w:proofErr w:type="spellEnd"/>
        <w:r>
          <w:t xml:space="preserve">, Z., McIntosh, R. D., </w:t>
        </w:r>
        <w:proofErr w:type="spellStart"/>
        <w:r>
          <w:t>Rotshtein</w:t>
        </w:r>
        <w:proofErr w:type="spellEnd"/>
        <w:r>
          <w:t xml:space="preserve">, P. &amp; </w:t>
        </w:r>
        <w:proofErr w:type="spellStart"/>
        <w:r>
          <w:t>Willmes</w:t>
        </w:r>
        <w:proofErr w:type="spellEnd"/>
        <w:r>
          <w:t xml:space="preserve">, K. Registered reports: realigning incentives in scientific publishing. </w:t>
        </w:r>
      </w:hyperlink>
      <w:hyperlink r:id="rId169">
        <w:proofErr w:type="gramStart"/>
        <w:r>
          <w:rPr>
            <w:i/>
          </w:rPr>
          <w:t>Cortex</w:t>
        </w:r>
      </w:hyperlink>
      <w:hyperlink r:id="rId170">
        <w:r>
          <w:t xml:space="preserve"> </w:t>
        </w:r>
      </w:hyperlink>
      <w:hyperlink r:id="rId171">
        <w:r>
          <w:rPr>
            <w:b/>
          </w:rPr>
          <w:t>66,</w:t>
        </w:r>
      </w:hyperlink>
      <w:hyperlink r:id="rId172">
        <w:r>
          <w:t xml:space="preserve"> A1–2 (2015).</w:t>
        </w:r>
        <w:proofErr w:type="gramEnd"/>
      </w:hyperlink>
    </w:p>
    <w:p w14:paraId="6AD462F9" w14:textId="77777777" w:rsidR="00E04251" w:rsidRDefault="00A93131">
      <w:pPr>
        <w:widowControl w:val="0"/>
        <w:spacing w:line="480" w:lineRule="auto"/>
        <w:ind w:left="440" w:hanging="440"/>
      </w:pPr>
      <w:r>
        <w:t>20.</w:t>
      </w:r>
      <w:r>
        <w:tab/>
      </w:r>
      <w:hyperlink r:id="rId173">
        <w:r>
          <w:t xml:space="preserve">Carp, J. On the plurality of (methodological) worlds: estimating the analytic flexibility of FMRI experiments. </w:t>
        </w:r>
      </w:hyperlink>
      <w:hyperlink r:id="rId174">
        <w:r>
          <w:rPr>
            <w:i/>
          </w:rPr>
          <w:t xml:space="preserve">Front. </w:t>
        </w:r>
        <w:proofErr w:type="spellStart"/>
        <w:r>
          <w:rPr>
            <w:i/>
          </w:rPr>
          <w:t>Neurosci</w:t>
        </w:r>
        <w:proofErr w:type="spellEnd"/>
        <w:r>
          <w:rPr>
            <w:i/>
          </w:rPr>
          <w:t>.</w:t>
        </w:r>
      </w:hyperlink>
      <w:hyperlink r:id="rId175">
        <w:r>
          <w:t xml:space="preserve"> </w:t>
        </w:r>
      </w:hyperlink>
      <w:hyperlink r:id="rId176">
        <w:proofErr w:type="gramStart"/>
        <w:r>
          <w:rPr>
            <w:b/>
          </w:rPr>
          <w:t>6,</w:t>
        </w:r>
      </w:hyperlink>
      <w:hyperlink r:id="rId177">
        <w:r>
          <w:t xml:space="preserve"> 149 (2012).</w:t>
        </w:r>
        <w:proofErr w:type="gramEnd"/>
      </w:hyperlink>
    </w:p>
    <w:p w14:paraId="70E5CF9C" w14:textId="77777777" w:rsidR="00E04251" w:rsidRDefault="00A93131">
      <w:pPr>
        <w:widowControl w:val="0"/>
        <w:spacing w:line="480" w:lineRule="auto"/>
        <w:ind w:left="440" w:hanging="440"/>
      </w:pPr>
      <w:r>
        <w:t>21.</w:t>
      </w:r>
      <w:r>
        <w:tab/>
      </w:r>
      <w:hyperlink r:id="rId178">
        <w:proofErr w:type="spellStart"/>
        <w:r>
          <w:t>Heininga</w:t>
        </w:r>
        <w:proofErr w:type="spellEnd"/>
        <w:r>
          <w:t xml:space="preserve">, V. E., </w:t>
        </w:r>
        <w:proofErr w:type="spellStart"/>
        <w:r>
          <w:t>Oldehinkel</w:t>
        </w:r>
        <w:proofErr w:type="spellEnd"/>
        <w:r>
          <w:t xml:space="preserve">, A. J., </w:t>
        </w:r>
        <w:proofErr w:type="spellStart"/>
        <w:r>
          <w:t>Veenstra</w:t>
        </w:r>
        <w:proofErr w:type="spellEnd"/>
        <w:r>
          <w:t xml:space="preserve">, R. &amp; </w:t>
        </w:r>
        <w:proofErr w:type="spellStart"/>
        <w:r>
          <w:t>Nederhof</w:t>
        </w:r>
        <w:proofErr w:type="spellEnd"/>
        <w:r>
          <w:t xml:space="preserve">, E. I just ran a thousand analyses: benefits of multiple testing in understanding equivocal evidence on gene-environment interactions. </w:t>
        </w:r>
      </w:hyperlink>
      <w:hyperlink r:id="rId179">
        <w:proofErr w:type="spellStart"/>
        <w:r>
          <w:rPr>
            <w:i/>
          </w:rPr>
          <w:t>PLoS</w:t>
        </w:r>
        <w:proofErr w:type="spellEnd"/>
        <w:r>
          <w:rPr>
            <w:i/>
          </w:rPr>
          <w:t xml:space="preserve"> One</w:t>
        </w:r>
      </w:hyperlink>
      <w:hyperlink r:id="rId180">
        <w:r>
          <w:t xml:space="preserve"> </w:t>
        </w:r>
      </w:hyperlink>
      <w:hyperlink r:id="rId181">
        <w:r>
          <w:rPr>
            <w:b/>
          </w:rPr>
          <w:t>10,</w:t>
        </w:r>
      </w:hyperlink>
      <w:hyperlink r:id="rId182">
        <w:r>
          <w:t xml:space="preserve"> e0125383 (2015).</w:t>
        </w:r>
      </w:hyperlink>
    </w:p>
    <w:p w14:paraId="3B5A75E7" w14:textId="77777777" w:rsidR="00E04251" w:rsidRDefault="00A93131">
      <w:pPr>
        <w:widowControl w:val="0"/>
        <w:spacing w:line="480" w:lineRule="auto"/>
        <w:ind w:left="440" w:hanging="440"/>
      </w:pPr>
      <w:r>
        <w:t>22.</w:t>
      </w:r>
      <w:r>
        <w:tab/>
      </w:r>
      <w:hyperlink r:id="rId183">
        <w:r>
          <w:t xml:space="preserve">Simmons, J. P., Nelson, L. D. &amp; Uri, S. False-Positive Psychology: The Way We Report Studies Privileges False Findings. </w:t>
        </w:r>
      </w:hyperlink>
      <w:commentRangeStart w:id="227"/>
      <w:r w:rsidR="005B5A90">
        <w:fldChar w:fldCharType="begin"/>
      </w:r>
      <w:r w:rsidR="005B5A90">
        <w:instrText xml:space="preserve"> HYPERLINK "http://paperpile.com/b/BVQBEO/v7fQ" \h </w:instrText>
      </w:r>
      <w:r w:rsidR="005B5A90">
        <w:fldChar w:fldCharType="separate"/>
      </w:r>
      <w:proofErr w:type="spellStart"/>
      <w:r>
        <w:rPr>
          <w:i/>
        </w:rPr>
        <w:t>PsycEXTRA</w:t>
      </w:r>
      <w:proofErr w:type="spellEnd"/>
      <w:r>
        <w:rPr>
          <w:i/>
        </w:rPr>
        <w:t xml:space="preserve"> Dataset</w:t>
      </w:r>
      <w:r w:rsidR="005B5A90">
        <w:rPr>
          <w:i/>
        </w:rPr>
        <w:fldChar w:fldCharType="end"/>
      </w:r>
      <w:hyperlink r:id="rId184">
        <w:r>
          <w:t xml:space="preserve"> doi:</w:t>
        </w:r>
      </w:hyperlink>
      <w:hyperlink r:id="rId185">
        <w:r>
          <w:t>10.1037/e636412012-001</w:t>
        </w:r>
      </w:hyperlink>
      <w:commentRangeEnd w:id="227"/>
      <w:r w:rsidR="00417B79">
        <w:rPr>
          <w:rStyle w:val="CommentReference"/>
        </w:rPr>
        <w:commentReference w:id="227"/>
      </w:r>
    </w:p>
    <w:p w14:paraId="1869FDDB" w14:textId="77777777" w:rsidR="00E04251" w:rsidRDefault="00A93131">
      <w:pPr>
        <w:widowControl w:val="0"/>
        <w:spacing w:line="480" w:lineRule="auto"/>
        <w:ind w:left="440" w:hanging="440"/>
      </w:pPr>
      <w:r>
        <w:t>23.</w:t>
      </w:r>
      <w:r>
        <w:tab/>
      </w:r>
      <w:hyperlink r:id="rId186">
        <w:r>
          <w:t xml:space="preserve">Bennett, C. M., Miller, M. B. &amp; Wolford, G. L. Neural correlates of interspecies perspective taking in the post-mortem Atlantic Salmon: An argument for multiple comparisons correction. </w:t>
        </w:r>
      </w:hyperlink>
      <w:hyperlink r:id="rId187">
        <w:proofErr w:type="spellStart"/>
        <w:proofErr w:type="gramStart"/>
        <w:r>
          <w:rPr>
            <w:i/>
          </w:rPr>
          <w:t>Neuroimage</w:t>
        </w:r>
        <w:proofErr w:type="spellEnd"/>
      </w:hyperlink>
      <w:hyperlink r:id="rId188">
        <w:r>
          <w:t xml:space="preserve"> </w:t>
        </w:r>
      </w:hyperlink>
      <w:hyperlink r:id="rId189">
        <w:r>
          <w:rPr>
            <w:b/>
          </w:rPr>
          <w:t>47,</w:t>
        </w:r>
      </w:hyperlink>
      <w:hyperlink r:id="rId190">
        <w:r>
          <w:t xml:space="preserve"> S125 (2009).</w:t>
        </w:r>
        <w:proofErr w:type="gramEnd"/>
      </w:hyperlink>
    </w:p>
    <w:p w14:paraId="353C735B" w14:textId="77777777" w:rsidR="00E04251" w:rsidRDefault="00A93131">
      <w:pPr>
        <w:widowControl w:val="0"/>
        <w:spacing w:line="480" w:lineRule="auto"/>
        <w:ind w:left="440" w:hanging="440"/>
      </w:pPr>
      <w:r>
        <w:t>24.</w:t>
      </w:r>
      <w:r>
        <w:tab/>
      </w:r>
      <w:hyperlink r:id="rId191">
        <w:r>
          <w:t xml:space="preserve">Nichols, T. &amp; </w:t>
        </w:r>
        <w:proofErr w:type="spellStart"/>
        <w:r>
          <w:t>Hayasaka</w:t>
        </w:r>
        <w:proofErr w:type="spellEnd"/>
        <w:r>
          <w:t xml:space="preserve">, S. Controlling the </w:t>
        </w:r>
        <w:proofErr w:type="spellStart"/>
        <w:r>
          <w:t>familywise</w:t>
        </w:r>
        <w:proofErr w:type="spellEnd"/>
        <w:r>
          <w:t xml:space="preserve"> error rate in functional neuroimaging: a comparative review. </w:t>
        </w:r>
      </w:hyperlink>
      <w:hyperlink r:id="rId192">
        <w:proofErr w:type="gramStart"/>
        <w:r>
          <w:rPr>
            <w:i/>
          </w:rPr>
          <w:t>Stat. Methods Med. Res.</w:t>
        </w:r>
        <w:proofErr w:type="gramEnd"/>
      </w:hyperlink>
      <w:hyperlink r:id="rId193">
        <w:r>
          <w:t xml:space="preserve"> </w:t>
        </w:r>
      </w:hyperlink>
      <w:hyperlink r:id="rId194">
        <w:proofErr w:type="gramStart"/>
        <w:r>
          <w:rPr>
            <w:b/>
          </w:rPr>
          <w:t>12,</w:t>
        </w:r>
      </w:hyperlink>
      <w:hyperlink r:id="rId195">
        <w:r>
          <w:t xml:space="preserve"> 419–446 (2003).</w:t>
        </w:r>
        <w:proofErr w:type="gramEnd"/>
      </w:hyperlink>
    </w:p>
    <w:p w14:paraId="6B2237C2" w14:textId="77777777" w:rsidR="00E04251" w:rsidRDefault="00A93131">
      <w:pPr>
        <w:widowControl w:val="0"/>
        <w:spacing w:line="480" w:lineRule="auto"/>
        <w:ind w:left="440" w:hanging="440"/>
      </w:pPr>
      <w:r>
        <w:t>25.</w:t>
      </w:r>
      <w:r>
        <w:tab/>
      </w:r>
      <w:commentRangeStart w:id="228"/>
      <w:r w:rsidR="001E7BD9">
        <w:fldChar w:fldCharType="begin"/>
      </w:r>
      <w:r w:rsidR="001E7BD9">
        <w:instrText xml:space="preserve"> HYPERLINK "http://paperpile.com/b/BVQBEO/s4Ui" \h </w:instrText>
      </w:r>
      <w:r w:rsidR="001E7BD9">
        <w:fldChar w:fldCharType="separate"/>
      </w:r>
      <w:proofErr w:type="spellStart"/>
      <w:r>
        <w:t>Eklund</w:t>
      </w:r>
      <w:proofErr w:type="spellEnd"/>
      <w:r>
        <w:t xml:space="preserve">, </w:t>
      </w:r>
      <w:proofErr w:type="gramStart"/>
      <w:r>
        <w:t>A ,</w:t>
      </w:r>
      <w:proofErr w:type="gramEnd"/>
      <w:r>
        <w:t xml:space="preserve"> Nichols, T E , </w:t>
      </w:r>
      <w:proofErr w:type="spellStart"/>
      <w:r>
        <w:t>Knutsson</w:t>
      </w:r>
      <w:proofErr w:type="spellEnd"/>
      <w:r>
        <w:t xml:space="preserve">, K. Cluster failure: Why fMRI inferences for spatial extent have inflated false positive rates. </w:t>
      </w:r>
      <w:r w:rsidR="001E7BD9">
        <w:fldChar w:fldCharType="end"/>
      </w:r>
      <w:hyperlink r:id="rId196">
        <w:r>
          <w:rPr>
            <w:i/>
          </w:rPr>
          <w:t>Proc. Natl. Acad. Sci. U. S. A.</w:t>
        </w:r>
      </w:hyperlink>
      <w:hyperlink r:id="rId197">
        <w:r>
          <w:t xml:space="preserve"> (2016).</w:t>
        </w:r>
      </w:hyperlink>
      <w:commentRangeEnd w:id="228"/>
      <w:r w:rsidR="001E7BD9">
        <w:rPr>
          <w:rStyle w:val="CommentReference"/>
        </w:rPr>
        <w:commentReference w:id="228"/>
      </w:r>
    </w:p>
    <w:p w14:paraId="1AC1F52E" w14:textId="77777777" w:rsidR="00E04251" w:rsidRDefault="00A93131">
      <w:pPr>
        <w:widowControl w:val="0"/>
        <w:spacing w:line="480" w:lineRule="auto"/>
        <w:ind w:left="440" w:hanging="440"/>
      </w:pPr>
      <w:r>
        <w:t>26.</w:t>
      </w:r>
      <w:r>
        <w:tab/>
      </w:r>
      <w:hyperlink r:id="rId198">
        <w:r>
          <w:t xml:space="preserve">Wager, T. D., Lindquist, M. &amp; Kaplan, L. Meta-analysis of functional neuroimaging data: current and future directions. </w:t>
        </w:r>
      </w:hyperlink>
      <w:hyperlink r:id="rId199">
        <w:r>
          <w:rPr>
            <w:i/>
          </w:rPr>
          <w:t xml:space="preserve">Soc. </w:t>
        </w:r>
        <w:proofErr w:type="spellStart"/>
        <w:r>
          <w:rPr>
            <w:i/>
          </w:rPr>
          <w:t>Cogn</w:t>
        </w:r>
        <w:proofErr w:type="spellEnd"/>
        <w:r>
          <w:rPr>
            <w:i/>
          </w:rPr>
          <w:t xml:space="preserve">. Affect. </w:t>
        </w:r>
        <w:proofErr w:type="spellStart"/>
        <w:r>
          <w:rPr>
            <w:i/>
          </w:rPr>
          <w:t>Neurosci</w:t>
        </w:r>
        <w:proofErr w:type="spellEnd"/>
        <w:r>
          <w:rPr>
            <w:i/>
          </w:rPr>
          <w:t>.</w:t>
        </w:r>
      </w:hyperlink>
      <w:hyperlink r:id="rId200">
        <w:r>
          <w:t xml:space="preserve"> </w:t>
        </w:r>
      </w:hyperlink>
      <w:hyperlink r:id="rId201">
        <w:proofErr w:type="gramStart"/>
        <w:r>
          <w:rPr>
            <w:b/>
          </w:rPr>
          <w:t>2,</w:t>
        </w:r>
      </w:hyperlink>
      <w:hyperlink r:id="rId202">
        <w:r>
          <w:t xml:space="preserve"> 150–158 (2007).</w:t>
        </w:r>
        <w:proofErr w:type="gramEnd"/>
      </w:hyperlink>
    </w:p>
    <w:p w14:paraId="1DE7A82D" w14:textId="77777777" w:rsidR="00E04251" w:rsidRDefault="00A93131">
      <w:pPr>
        <w:widowControl w:val="0"/>
        <w:spacing w:line="480" w:lineRule="auto"/>
        <w:ind w:left="440" w:hanging="440"/>
      </w:pPr>
      <w:r>
        <w:t>27.</w:t>
      </w:r>
      <w:r>
        <w:tab/>
      </w:r>
      <w:hyperlink r:id="rId203">
        <w:r>
          <w:t xml:space="preserve">Lieberman, M. D. &amp; Cunningham, W. A. Type I and Type II error concerns in fMRI research: re-balancing the scale. </w:t>
        </w:r>
      </w:hyperlink>
      <w:hyperlink r:id="rId204">
        <w:r>
          <w:rPr>
            <w:i/>
          </w:rPr>
          <w:t xml:space="preserve">Soc. </w:t>
        </w:r>
        <w:proofErr w:type="spellStart"/>
        <w:r>
          <w:rPr>
            <w:i/>
          </w:rPr>
          <w:t>Cogn</w:t>
        </w:r>
        <w:proofErr w:type="spellEnd"/>
        <w:r>
          <w:rPr>
            <w:i/>
          </w:rPr>
          <w:t xml:space="preserve">. Affect. </w:t>
        </w:r>
        <w:proofErr w:type="spellStart"/>
        <w:r>
          <w:rPr>
            <w:i/>
          </w:rPr>
          <w:t>Neurosci</w:t>
        </w:r>
        <w:proofErr w:type="spellEnd"/>
        <w:r>
          <w:rPr>
            <w:i/>
          </w:rPr>
          <w:t>.</w:t>
        </w:r>
      </w:hyperlink>
      <w:hyperlink r:id="rId205">
        <w:r>
          <w:t xml:space="preserve"> </w:t>
        </w:r>
      </w:hyperlink>
      <w:hyperlink r:id="rId206">
        <w:proofErr w:type="gramStart"/>
        <w:r>
          <w:rPr>
            <w:b/>
          </w:rPr>
          <w:t>4,</w:t>
        </w:r>
      </w:hyperlink>
      <w:hyperlink r:id="rId207">
        <w:r>
          <w:t xml:space="preserve"> 423–428 (2009).</w:t>
        </w:r>
        <w:proofErr w:type="gramEnd"/>
      </w:hyperlink>
    </w:p>
    <w:p w14:paraId="5B2B7E3E" w14:textId="77777777" w:rsidR="00E04251" w:rsidRDefault="00A93131">
      <w:pPr>
        <w:widowControl w:val="0"/>
        <w:spacing w:line="480" w:lineRule="auto"/>
        <w:ind w:left="440" w:hanging="440"/>
      </w:pPr>
      <w:r>
        <w:t>28.</w:t>
      </w:r>
      <w:r>
        <w:tab/>
      </w:r>
      <w:hyperlink r:id="rId208">
        <w:r>
          <w:t xml:space="preserve">Bennett, C. M., Wolford, G. L. &amp; Miller, M. B. </w:t>
        </w:r>
        <w:proofErr w:type="gramStart"/>
        <w:r>
          <w:t>The principled control of false positives in neuroimaging.</w:t>
        </w:r>
        <w:proofErr w:type="gramEnd"/>
        <w:r>
          <w:t xml:space="preserve"> </w:t>
        </w:r>
      </w:hyperlink>
      <w:hyperlink r:id="rId209">
        <w:r>
          <w:rPr>
            <w:i/>
          </w:rPr>
          <w:t xml:space="preserve">Soc. </w:t>
        </w:r>
        <w:proofErr w:type="spellStart"/>
        <w:r>
          <w:rPr>
            <w:i/>
          </w:rPr>
          <w:t>Cogn</w:t>
        </w:r>
        <w:proofErr w:type="spellEnd"/>
        <w:r>
          <w:rPr>
            <w:i/>
          </w:rPr>
          <w:t xml:space="preserve">. Affect. </w:t>
        </w:r>
        <w:proofErr w:type="spellStart"/>
        <w:r>
          <w:rPr>
            <w:i/>
          </w:rPr>
          <w:t>Neurosci</w:t>
        </w:r>
        <w:proofErr w:type="spellEnd"/>
        <w:r>
          <w:rPr>
            <w:i/>
          </w:rPr>
          <w:t>.</w:t>
        </w:r>
      </w:hyperlink>
      <w:hyperlink r:id="rId210">
        <w:r>
          <w:t xml:space="preserve"> </w:t>
        </w:r>
      </w:hyperlink>
      <w:hyperlink r:id="rId211">
        <w:proofErr w:type="gramStart"/>
        <w:r>
          <w:rPr>
            <w:b/>
          </w:rPr>
          <w:t>4,</w:t>
        </w:r>
      </w:hyperlink>
      <w:hyperlink r:id="rId212">
        <w:r>
          <w:t xml:space="preserve"> 417–422 (2009).</w:t>
        </w:r>
        <w:proofErr w:type="gramEnd"/>
      </w:hyperlink>
    </w:p>
    <w:p w14:paraId="2E96FDB2" w14:textId="77777777" w:rsidR="00E04251" w:rsidRDefault="00A93131">
      <w:pPr>
        <w:widowControl w:val="0"/>
        <w:spacing w:line="480" w:lineRule="auto"/>
        <w:ind w:left="440" w:hanging="440"/>
      </w:pPr>
      <w:r>
        <w:t>29.</w:t>
      </w:r>
      <w:r>
        <w:tab/>
      </w:r>
      <w:hyperlink r:id="rId213">
        <w:proofErr w:type="spellStart"/>
        <w:r>
          <w:t>Hayasaka</w:t>
        </w:r>
        <w:proofErr w:type="spellEnd"/>
        <w:r>
          <w:t xml:space="preserve">, S. &amp; Nichols, T. E. Validating cluster size inference: random field and permutation methods. </w:t>
        </w:r>
      </w:hyperlink>
      <w:hyperlink r:id="rId214">
        <w:proofErr w:type="spellStart"/>
        <w:r>
          <w:rPr>
            <w:i/>
          </w:rPr>
          <w:t>Neuroimage</w:t>
        </w:r>
        <w:proofErr w:type="spellEnd"/>
      </w:hyperlink>
      <w:hyperlink r:id="rId215">
        <w:r>
          <w:t xml:space="preserve"> </w:t>
        </w:r>
      </w:hyperlink>
      <w:hyperlink r:id="rId216">
        <w:r>
          <w:rPr>
            <w:b/>
          </w:rPr>
          <w:t>20,</w:t>
        </w:r>
      </w:hyperlink>
      <w:hyperlink r:id="rId217">
        <w:r>
          <w:t xml:space="preserve"> 2343–2356 (2003).</w:t>
        </w:r>
      </w:hyperlink>
    </w:p>
    <w:p w14:paraId="718F6217" w14:textId="77777777" w:rsidR="00E04251" w:rsidRDefault="00A93131">
      <w:pPr>
        <w:widowControl w:val="0"/>
        <w:spacing w:line="480" w:lineRule="auto"/>
        <w:ind w:left="440" w:hanging="440"/>
      </w:pPr>
      <w:r>
        <w:t>30.</w:t>
      </w:r>
      <w:r>
        <w:tab/>
      </w:r>
      <w:hyperlink r:id="rId218">
        <w:proofErr w:type="spellStart"/>
        <w:r>
          <w:t>Gorgolewski</w:t>
        </w:r>
        <w:proofErr w:type="spellEnd"/>
        <w:r>
          <w:t xml:space="preserve">, K. J. </w:t>
        </w:r>
      </w:hyperlink>
      <w:hyperlink r:id="rId219">
        <w:r>
          <w:rPr>
            <w:i/>
          </w:rPr>
          <w:t>et al.</w:t>
        </w:r>
      </w:hyperlink>
      <w:hyperlink r:id="rId220">
        <w:r>
          <w:t xml:space="preserve"> NeuroVault.org: a web-based repository for collecting and sharing </w:t>
        </w:r>
        <w:proofErr w:type="spellStart"/>
        <w:r>
          <w:t>unthresholded</w:t>
        </w:r>
        <w:proofErr w:type="spellEnd"/>
        <w:r>
          <w:t xml:space="preserve"> statistical maps of the human brain. </w:t>
        </w:r>
      </w:hyperlink>
      <w:hyperlink r:id="rId221">
        <w:r>
          <w:rPr>
            <w:i/>
          </w:rPr>
          <w:t xml:space="preserve">Front. </w:t>
        </w:r>
        <w:proofErr w:type="spellStart"/>
        <w:r>
          <w:rPr>
            <w:i/>
          </w:rPr>
          <w:t>Neuroinform</w:t>
        </w:r>
        <w:proofErr w:type="spellEnd"/>
        <w:r>
          <w:rPr>
            <w:i/>
          </w:rPr>
          <w:t>.</w:t>
        </w:r>
      </w:hyperlink>
      <w:hyperlink r:id="rId222">
        <w:r>
          <w:t xml:space="preserve"> </w:t>
        </w:r>
      </w:hyperlink>
      <w:hyperlink r:id="rId223">
        <w:proofErr w:type="gramStart"/>
        <w:r>
          <w:rPr>
            <w:b/>
          </w:rPr>
          <w:t>9,</w:t>
        </w:r>
      </w:hyperlink>
      <w:hyperlink r:id="rId224">
        <w:r>
          <w:t xml:space="preserve"> 8 (2015).</w:t>
        </w:r>
        <w:proofErr w:type="gramEnd"/>
      </w:hyperlink>
    </w:p>
    <w:p w14:paraId="24B2F0B0" w14:textId="77777777" w:rsidR="00E04251" w:rsidRDefault="00A93131">
      <w:pPr>
        <w:widowControl w:val="0"/>
        <w:spacing w:line="480" w:lineRule="auto"/>
        <w:ind w:left="440" w:hanging="440"/>
      </w:pPr>
      <w:r>
        <w:t>31.</w:t>
      </w:r>
      <w:r>
        <w:tab/>
      </w:r>
      <w:hyperlink r:id="rId225">
        <w:r>
          <w:t xml:space="preserve">Hunt, L. T., Dolan, </w:t>
        </w:r>
        <w:proofErr w:type="gramStart"/>
        <w:r>
          <w:t>R. J. &amp; Behrens,</w:t>
        </w:r>
        <w:proofErr w:type="gramEnd"/>
        <w:r>
          <w:t xml:space="preserve"> T. E. J. Hierarchical competitions </w:t>
        </w:r>
        <w:proofErr w:type="spellStart"/>
        <w:r>
          <w:t>subserving</w:t>
        </w:r>
        <w:proofErr w:type="spellEnd"/>
        <w:r>
          <w:t xml:space="preserve"> multi-attribute choice. </w:t>
        </w:r>
      </w:hyperlink>
      <w:hyperlink r:id="rId226">
        <w:r>
          <w:rPr>
            <w:i/>
          </w:rPr>
          <w:t xml:space="preserve">Nat. </w:t>
        </w:r>
        <w:proofErr w:type="spellStart"/>
        <w:r>
          <w:rPr>
            <w:i/>
          </w:rPr>
          <w:t>Neurosci</w:t>
        </w:r>
        <w:proofErr w:type="spellEnd"/>
        <w:r>
          <w:rPr>
            <w:i/>
          </w:rPr>
          <w:t>.</w:t>
        </w:r>
      </w:hyperlink>
      <w:hyperlink r:id="rId227">
        <w:r>
          <w:t xml:space="preserve"> </w:t>
        </w:r>
      </w:hyperlink>
      <w:hyperlink r:id="rId228">
        <w:r>
          <w:rPr>
            <w:b/>
          </w:rPr>
          <w:t>17,</w:t>
        </w:r>
      </w:hyperlink>
      <w:hyperlink r:id="rId229">
        <w:r>
          <w:t xml:space="preserve"> 1613–1622 (2014).</w:t>
        </w:r>
      </w:hyperlink>
    </w:p>
    <w:p w14:paraId="7FC84BCD" w14:textId="77777777" w:rsidR="00E04251" w:rsidRDefault="00A93131">
      <w:pPr>
        <w:widowControl w:val="0"/>
        <w:spacing w:line="480" w:lineRule="auto"/>
        <w:ind w:left="440" w:hanging="440"/>
      </w:pPr>
      <w:r>
        <w:t>32.</w:t>
      </w:r>
      <w:r>
        <w:tab/>
      </w:r>
      <w:hyperlink r:id="rId230">
        <w:r>
          <w:t xml:space="preserve">Waskom, M. L., </w:t>
        </w:r>
        <w:proofErr w:type="spellStart"/>
        <w:r>
          <w:t>Kumaran</w:t>
        </w:r>
        <w:proofErr w:type="spellEnd"/>
        <w:r>
          <w:t xml:space="preserve">, D., Gordon, A. M., </w:t>
        </w:r>
        <w:proofErr w:type="spellStart"/>
        <w:r>
          <w:t>Rissman</w:t>
        </w:r>
        <w:proofErr w:type="spellEnd"/>
        <w:r>
          <w:t xml:space="preserve">, J. &amp; Wagner, A. D. </w:t>
        </w:r>
        <w:proofErr w:type="spellStart"/>
        <w:r>
          <w:t>Frontoparietal</w:t>
        </w:r>
        <w:proofErr w:type="spellEnd"/>
        <w:r>
          <w:t xml:space="preserve"> representations of task context support the flexible control of goal-directed cognition. </w:t>
        </w:r>
      </w:hyperlink>
      <w:hyperlink r:id="rId231">
        <w:r>
          <w:rPr>
            <w:i/>
          </w:rPr>
          <w:t xml:space="preserve">J. </w:t>
        </w:r>
        <w:proofErr w:type="spellStart"/>
        <w:r>
          <w:rPr>
            <w:i/>
          </w:rPr>
          <w:t>Neurosci</w:t>
        </w:r>
        <w:proofErr w:type="spellEnd"/>
        <w:r>
          <w:rPr>
            <w:i/>
          </w:rPr>
          <w:t>.</w:t>
        </w:r>
      </w:hyperlink>
      <w:hyperlink r:id="rId232">
        <w:r>
          <w:t xml:space="preserve"> </w:t>
        </w:r>
      </w:hyperlink>
      <w:hyperlink r:id="rId233">
        <w:r>
          <w:rPr>
            <w:b/>
          </w:rPr>
          <w:t>34,</w:t>
        </w:r>
      </w:hyperlink>
      <w:hyperlink r:id="rId234">
        <w:r>
          <w:t xml:space="preserve"> 10743–10755 (2014).</w:t>
        </w:r>
      </w:hyperlink>
    </w:p>
    <w:p w14:paraId="4210FCB2" w14:textId="77777777" w:rsidR="00E04251" w:rsidRDefault="00A93131">
      <w:pPr>
        <w:widowControl w:val="0"/>
        <w:spacing w:line="480" w:lineRule="auto"/>
        <w:ind w:left="440" w:hanging="440"/>
      </w:pPr>
      <w:r>
        <w:t>33.</w:t>
      </w:r>
      <w:r>
        <w:tab/>
      </w:r>
      <w:hyperlink r:id="rId235">
        <w:r>
          <w:t xml:space="preserve">Poldrack, R. A. </w:t>
        </w:r>
      </w:hyperlink>
      <w:hyperlink r:id="rId236">
        <w:r>
          <w:rPr>
            <w:i/>
          </w:rPr>
          <w:t>et al.</w:t>
        </w:r>
      </w:hyperlink>
      <w:hyperlink r:id="rId237">
        <w:r>
          <w:t xml:space="preserve"> </w:t>
        </w:r>
        <w:proofErr w:type="gramStart"/>
        <w:r>
          <w:t>Guidelines for reporting an fMRI study.</w:t>
        </w:r>
        <w:proofErr w:type="gramEnd"/>
        <w:r>
          <w:t xml:space="preserve"> </w:t>
        </w:r>
      </w:hyperlink>
      <w:hyperlink r:id="rId238">
        <w:proofErr w:type="spellStart"/>
        <w:r>
          <w:rPr>
            <w:i/>
          </w:rPr>
          <w:t>Neuroimage</w:t>
        </w:r>
        <w:proofErr w:type="spellEnd"/>
      </w:hyperlink>
      <w:hyperlink r:id="rId239">
        <w:r>
          <w:t xml:space="preserve"> </w:t>
        </w:r>
      </w:hyperlink>
      <w:hyperlink r:id="rId240">
        <w:r>
          <w:rPr>
            <w:b/>
          </w:rPr>
          <w:t>40,</w:t>
        </w:r>
      </w:hyperlink>
      <w:hyperlink r:id="rId241">
        <w:r>
          <w:t xml:space="preserve"> 409–414 (2008).</w:t>
        </w:r>
      </w:hyperlink>
    </w:p>
    <w:p w14:paraId="20BB1102" w14:textId="77777777" w:rsidR="00E04251" w:rsidRDefault="00A93131">
      <w:pPr>
        <w:widowControl w:val="0"/>
        <w:spacing w:line="480" w:lineRule="auto"/>
        <w:ind w:left="440" w:hanging="440"/>
      </w:pPr>
      <w:r>
        <w:t>34.</w:t>
      </w:r>
      <w:r>
        <w:tab/>
      </w:r>
      <w:hyperlink r:id="rId242">
        <w:r>
          <w:t xml:space="preserve">Carp, J. &amp; Joshua, C. The secret lives of experiments: Methods reporting in the fMRI literature. </w:t>
        </w:r>
      </w:hyperlink>
      <w:hyperlink r:id="rId243">
        <w:proofErr w:type="spellStart"/>
        <w:r>
          <w:rPr>
            <w:i/>
          </w:rPr>
          <w:t>Neuroimage</w:t>
        </w:r>
        <w:proofErr w:type="spellEnd"/>
      </w:hyperlink>
      <w:hyperlink r:id="rId244">
        <w:r>
          <w:t xml:space="preserve"> </w:t>
        </w:r>
      </w:hyperlink>
      <w:hyperlink r:id="rId245">
        <w:r>
          <w:rPr>
            <w:b/>
          </w:rPr>
          <w:t>63,</w:t>
        </w:r>
      </w:hyperlink>
      <w:hyperlink r:id="rId246">
        <w:r>
          <w:t xml:space="preserve"> 289–300 (2012).</w:t>
        </w:r>
      </w:hyperlink>
    </w:p>
    <w:p w14:paraId="4388331F" w14:textId="77777777" w:rsidR="00E04251" w:rsidRDefault="00A93131">
      <w:pPr>
        <w:widowControl w:val="0"/>
        <w:spacing w:line="480" w:lineRule="auto"/>
        <w:ind w:left="440" w:hanging="440"/>
      </w:pPr>
      <w:r>
        <w:t>35.</w:t>
      </w:r>
      <w:r>
        <w:tab/>
      </w:r>
      <w:hyperlink r:id="rId247">
        <w:proofErr w:type="spellStart"/>
        <w:r>
          <w:t>Guo</w:t>
        </w:r>
        <w:proofErr w:type="spellEnd"/>
        <w:r>
          <w:t xml:space="preserve">, Q. </w:t>
        </w:r>
      </w:hyperlink>
      <w:hyperlink r:id="rId248">
        <w:r>
          <w:rPr>
            <w:i/>
          </w:rPr>
          <w:t>et al.</w:t>
        </w:r>
      </w:hyperlink>
      <w:hyperlink r:id="rId249">
        <w:r>
          <w:t xml:space="preserve"> The Reporting of Observational Clinical Functional Magnetic Resonance Imaging Studies: A Systematic Review. </w:t>
        </w:r>
      </w:hyperlink>
      <w:hyperlink r:id="rId250">
        <w:proofErr w:type="spellStart"/>
        <w:r>
          <w:rPr>
            <w:i/>
          </w:rPr>
          <w:t>PLoS</w:t>
        </w:r>
        <w:proofErr w:type="spellEnd"/>
        <w:r>
          <w:rPr>
            <w:i/>
          </w:rPr>
          <w:t xml:space="preserve"> One</w:t>
        </w:r>
      </w:hyperlink>
      <w:hyperlink r:id="rId251">
        <w:r>
          <w:t xml:space="preserve"> </w:t>
        </w:r>
      </w:hyperlink>
      <w:hyperlink r:id="rId252">
        <w:r>
          <w:rPr>
            <w:b/>
          </w:rPr>
          <w:t>9,</w:t>
        </w:r>
      </w:hyperlink>
      <w:hyperlink r:id="rId253">
        <w:r>
          <w:t xml:space="preserve"> e94412 (2014).</w:t>
        </w:r>
      </w:hyperlink>
    </w:p>
    <w:p w14:paraId="5B1E0B58" w14:textId="77777777" w:rsidR="00E04251" w:rsidRDefault="00A93131">
      <w:pPr>
        <w:widowControl w:val="0"/>
        <w:spacing w:line="480" w:lineRule="auto"/>
        <w:ind w:left="440" w:hanging="440"/>
      </w:pPr>
      <w:r>
        <w:t>36.</w:t>
      </w:r>
      <w:r>
        <w:tab/>
      </w:r>
      <w:hyperlink r:id="rId254">
        <w:r>
          <w:t xml:space="preserve">Nichols, T. E. </w:t>
        </w:r>
      </w:hyperlink>
      <w:hyperlink r:id="rId255">
        <w:r>
          <w:rPr>
            <w:i/>
          </w:rPr>
          <w:t>et al.</w:t>
        </w:r>
      </w:hyperlink>
      <w:hyperlink r:id="rId256">
        <w:r>
          <w:t xml:space="preserve"> Best Practices in Data Analysis and Sharing in Neuroimaging using MRI. </w:t>
        </w:r>
      </w:hyperlink>
      <w:hyperlink r:id="rId257">
        <w:proofErr w:type="spellStart"/>
        <w:proofErr w:type="gramStart"/>
        <w:r>
          <w:rPr>
            <w:i/>
          </w:rPr>
          <w:t>bioRxiv</w:t>
        </w:r>
        <w:proofErr w:type="spellEnd"/>
        <w:proofErr w:type="gramEnd"/>
      </w:hyperlink>
      <w:hyperlink r:id="rId258">
        <w:r>
          <w:t xml:space="preserve"> 054262 (2016). </w:t>
        </w:r>
        <w:proofErr w:type="gramStart"/>
        <w:r>
          <w:t>doi</w:t>
        </w:r>
        <w:proofErr w:type="gramEnd"/>
        <w:r>
          <w:t>:</w:t>
        </w:r>
      </w:hyperlink>
      <w:hyperlink r:id="rId259">
        <w:r>
          <w:t>10.1101/054262</w:t>
        </w:r>
      </w:hyperlink>
    </w:p>
    <w:p w14:paraId="2AA61C11" w14:textId="77777777" w:rsidR="00E04251" w:rsidRDefault="00A93131">
      <w:pPr>
        <w:widowControl w:val="0"/>
        <w:spacing w:line="480" w:lineRule="auto"/>
        <w:ind w:left="440" w:hanging="440"/>
      </w:pPr>
      <w:r>
        <w:t>37.</w:t>
      </w:r>
      <w:r>
        <w:tab/>
      </w:r>
      <w:hyperlink r:id="rId260">
        <w:r>
          <w:t xml:space="preserve">Poldrack, R. A. Can cognitive processes </w:t>
        </w:r>
        <w:proofErr w:type="gramStart"/>
        <w:r>
          <w:t>be</w:t>
        </w:r>
        <w:proofErr w:type="gramEnd"/>
        <w:r>
          <w:t xml:space="preserve"> inferred from neuroimaging data? </w:t>
        </w:r>
      </w:hyperlink>
      <w:hyperlink r:id="rId261">
        <w:r>
          <w:rPr>
            <w:i/>
          </w:rPr>
          <w:t xml:space="preserve">Trends </w:t>
        </w:r>
        <w:proofErr w:type="spellStart"/>
        <w:r>
          <w:rPr>
            <w:i/>
          </w:rPr>
          <w:t>Cogn</w:t>
        </w:r>
        <w:proofErr w:type="spellEnd"/>
        <w:r>
          <w:rPr>
            <w:i/>
          </w:rPr>
          <w:t>. Sci.</w:t>
        </w:r>
      </w:hyperlink>
      <w:hyperlink r:id="rId262">
        <w:r>
          <w:t xml:space="preserve"> </w:t>
        </w:r>
      </w:hyperlink>
      <w:hyperlink r:id="rId263">
        <w:r>
          <w:rPr>
            <w:b/>
          </w:rPr>
          <w:t>10,</w:t>
        </w:r>
      </w:hyperlink>
      <w:hyperlink r:id="rId264">
        <w:r>
          <w:t xml:space="preserve"> 59–63 (2006).</w:t>
        </w:r>
      </w:hyperlink>
    </w:p>
    <w:p w14:paraId="418F7DA2" w14:textId="77777777" w:rsidR="00E04251" w:rsidRDefault="00A93131">
      <w:pPr>
        <w:widowControl w:val="0"/>
        <w:spacing w:line="480" w:lineRule="auto"/>
        <w:ind w:left="440" w:hanging="440"/>
      </w:pPr>
      <w:r>
        <w:t>38.</w:t>
      </w:r>
      <w:r>
        <w:tab/>
      </w:r>
      <w:hyperlink r:id="rId265">
        <w:proofErr w:type="spellStart"/>
        <w:r>
          <w:t>Gelman</w:t>
        </w:r>
        <w:proofErr w:type="spellEnd"/>
        <w:r>
          <w:t xml:space="preserve">, A. &amp; Stern, H. The Difference Between ‘Significant’ and ‘Not Significant’ is not Itself Statistically Significant. </w:t>
        </w:r>
      </w:hyperlink>
      <w:hyperlink r:id="rId266">
        <w:r>
          <w:rPr>
            <w:i/>
          </w:rPr>
          <w:t>Am. Stat.</w:t>
        </w:r>
      </w:hyperlink>
      <w:hyperlink r:id="rId267">
        <w:r>
          <w:t xml:space="preserve"> </w:t>
        </w:r>
      </w:hyperlink>
      <w:hyperlink r:id="rId268">
        <w:r>
          <w:rPr>
            <w:b/>
          </w:rPr>
          <w:t>60,</w:t>
        </w:r>
      </w:hyperlink>
      <w:hyperlink r:id="rId269">
        <w:r>
          <w:t xml:space="preserve"> 328–331 (2006).</w:t>
        </w:r>
      </w:hyperlink>
    </w:p>
    <w:p w14:paraId="38D3984D" w14:textId="77777777" w:rsidR="00E04251" w:rsidRDefault="00A93131">
      <w:pPr>
        <w:widowControl w:val="0"/>
        <w:spacing w:line="480" w:lineRule="auto"/>
        <w:ind w:left="440" w:hanging="440"/>
      </w:pPr>
      <w:r>
        <w:t>39.</w:t>
      </w:r>
      <w:r>
        <w:tab/>
      </w:r>
      <w:hyperlink r:id="rId270">
        <w:proofErr w:type="spellStart"/>
        <w:r>
          <w:t>Nieuwenhuis</w:t>
        </w:r>
        <w:proofErr w:type="spellEnd"/>
        <w:r>
          <w:t xml:space="preserve">, S., </w:t>
        </w:r>
        <w:proofErr w:type="spellStart"/>
        <w:r>
          <w:t>Forstmann</w:t>
        </w:r>
        <w:proofErr w:type="spellEnd"/>
        <w:r>
          <w:t xml:space="preserve">, B. U. &amp; </w:t>
        </w:r>
        <w:proofErr w:type="spellStart"/>
        <w:r>
          <w:t>Wagenmakers</w:t>
        </w:r>
        <w:proofErr w:type="spellEnd"/>
        <w:r>
          <w:t>, E</w:t>
        </w:r>
        <w:proofErr w:type="gramStart"/>
        <w:r>
          <w:t>.-</w:t>
        </w:r>
        <w:proofErr w:type="gramEnd"/>
        <w:r>
          <w:t xml:space="preserve">J. Erroneous analyses of interactions in neuroscience: a problem of significance. </w:t>
        </w:r>
      </w:hyperlink>
      <w:hyperlink r:id="rId271">
        <w:r>
          <w:rPr>
            <w:i/>
          </w:rPr>
          <w:t xml:space="preserve">Nat. </w:t>
        </w:r>
        <w:proofErr w:type="spellStart"/>
        <w:r>
          <w:rPr>
            <w:i/>
          </w:rPr>
          <w:t>Neurosci</w:t>
        </w:r>
        <w:proofErr w:type="spellEnd"/>
        <w:r>
          <w:rPr>
            <w:i/>
          </w:rPr>
          <w:t>.</w:t>
        </w:r>
      </w:hyperlink>
      <w:hyperlink r:id="rId272">
        <w:r>
          <w:t xml:space="preserve"> </w:t>
        </w:r>
      </w:hyperlink>
      <w:hyperlink r:id="rId273">
        <w:r>
          <w:rPr>
            <w:b/>
          </w:rPr>
          <w:t>14,</w:t>
        </w:r>
      </w:hyperlink>
      <w:hyperlink r:id="rId274">
        <w:r>
          <w:t xml:space="preserve"> 1105–1107 (2011).</w:t>
        </w:r>
      </w:hyperlink>
    </w:p>
    <w:p w14:paraId="2886A3C1" w14:textId="77777777" w:rsidR="00E04251" w:rsidRDefault="00A93131">
      <w:pPr>
        <w:widowControl w:val="0"/>
        <w:spacing w:line="480" w:lineRule="auto"/>
        <w:ind w:left="440" w:hanging="440"/>
      </w:pPr>
      <w:r>
        <w:t>40.</w:t>
      </w:r>
      <w:r>
        <w:tab/>
      </w:r>
      <w:hyperlink r:id="rId275">
        <w:proofErr w:type="spellStart"/>
        <w:r>
          <w:t>Boekel</w:t>
        </w:r>
        <w:proofErr w:type="spellEnd"/>
        <w:r>
          <w:t xml:space="preserve">, W. </w:t>
        </w:r>
      </w:hyperlink>
      <w:hyperlink r:id="rId276">
        <w:r>
          <w:rPr>
            <w:i/>
          </w:rPr>
          <w:t>et al.</w:t>
        </w:r>
      </w:hyperlink>
      <w:hyperlink r:id="rId277">
        <w:r>
          <w:t xml:space="preserve"> </w:t>
        </w:r>
        <w:proofErr w:type="gramStart"/>
        <w:r>
          <w:t>A purely confirmatory replication study of structural brain-</w:t>
        </w:r>
        <w:proofErr w:type="spellStart"/>
        <w:r>
          <w:t>behavior</w:t>
        </w:r>
        <w:proofErr w:type="spellEnd"/>
        <w:r>
          <w:t xml:space="preserve"> correlations.</w:t>
        </w:r>
        <w:proofErr w:type="gramEnd"/>
        <w:r>
          <w:t xml:space="preserve"> </w:t>
        </w:r>
      </w:hyperlink>
      <w:hyperlink r:id="rId278">
        <w:proofErr w:type="gramStart"/>
        <w:r>
          <w:rPr>
            <w:i/>
          </w:rPr>
          <w:t>Cortex</w:t>
        </w:r>
      </w:hyperlink>
      <w:hyperlink r:id="rId279">
        <w:r>
          <w:t xml:space="preserve"> </w:t>
        </w:r>
      </w:hyperlink>
      <w:hyperlink r:id="rId280">
        <w:r>
          <w:rPr>
            <w:b/>
          </w:rPr>
          <w:t>66,</w:t>
        </w:r>
      </w:hyperlink>
      <w:hyperlink r:id="rId281">
        <w:r>
          <w:t xml:space="preserve"> 115–133 (2015).</w:t>
        </w:r>
        <w:proofErr w:type="gramEnd"/>
      </w:hyperlink>
    </w:p>
    <w:p w14:paraId="5044FE86" w14:textId="77777777" w:rsidR="00E04251" w:rsidRDefault="00A93131">
      <w:pPr>
        <w:widowControl w:val="0"/>
        <w:spacing w:line="480" w:lineRule="auto"/>
        <w:ind w:left="440" w:hanging="440"/>
      </w:pPr>
      <w:r>
        <w:t>41.</w:t>
      </w:r>
      <w:r>
        <w:tab/>
      </w:r>
      <w:hyperlink r:id="rId282">
        <w:proofErr w:type="spellStart"/>
        <w:r>
          <w:t>Boekel</w:t>
        </w:r>
        <w:proofErr w:type="spellEnd"/>
        <w:r>
          <w:t xml:space="preserve">, W., </w:t>
        </w:r>
        <w:proofErr w:type="spellStart"/>
        <w:r>
          <w:t>Forstmann</w:t>
        </w:r>
        <w:proofErr w:type="spellEnd"/>
        <w:r>
          <w:t xml:space="preserve">, B. U. &amp; </w:t>
        </w:r>
        <w:proofErr w:type="spellStart"/>
        <w:r>
          <w:t>Wagenmakers</w:t>
        </w:r>
        <w:proofErr w:type="spellEnd"/>
        <w:r>
          <w:t>, E</w:t>
        </w:r>
        <w:proofErr w:type="gramStart"/>
        <w:r>
          <w:t>.-</w:t>
        </w:r>
        <w:proofErr w:type="gramEnd"/>
        <w:r>
          <w:t>J. Challenges in replicating brain-</w:t>
        </w:r>
        <w:proofErr w:type="spellStart"/>
        <w:r>
          <w:t>behavior</w:t>
        </w:r>
        <w:proofErr w:type="spellEnd"/>
        <w:r>
          <w:t xml:space="preserve"> correlations: Rejoinder to Kanai (2015) and </w:t>
        </w:r>
        <w:proofErr w:type="spellStart"/>
        <w:r>
          <w:t>Muhlert</w:t>
        </w:r>
        <w:proofErr w:type="spellEnd"/>
        <w:r>
          <w:t xml:space="preserve"> and Ridgway (2015). </w:t>
        </w:r>
      </w:hyperlink>
      <w:hyperlink r:id="rId283">
        <w:proofErr w:type="gramStart"/>
        <w:r>
          <w:rPr>
            <w:i/>
          </w:rPr>
          <w:t>Cortex</w:t>
        </w:r>
      </w:hyperlink>
      <w:hyperlink r:id="rId284">
        <w:r>
          <w:t xml:space="preserve"> </w:t>
        </w:r>
      </w:hyperlink>
      <w:hyperlink r:id="rId285">
        <w:r>
          <w:rPr>
            <w:b/>
          </w:rPr>
          <w:t>74,</w:t>
        </w:r>
      </w:hyperlink>
      <w:hyperlink r:id="rId286">
        <w:r>
          <w:t xml:space="preserve"> 348–352 (2016).</w:t>
        </w:r>
        <w:proofErr w:type="gramEnd"/>
      </w:hyperlink>
    </w:p>
    <w:p w14:paraId="01E54B9A" w14:textId="77777777" w:rsidR="00E04251" w:rsidRDefault="00A93131">
      <w:pPr>
        <w:widowControl w:val="0"/>
        <w:spacing w:line="480" w:lineRule="auto"/>
        <w:ind w:left="440" w:hanging="440"/>
      </w:pPr>
      <w:r>
        <w:t>42.</w:t>
      </w:r>
      <w:r>
        <w:tab/>
      </w:r>
      <w:hyperlink r:id="rId287">
        <w:r>
          <w:t xml:space="preserve">Begley, C. G. &amp; Ellis, L. M. Drug development: Raise standards for preclinical cancer research. </w:t>
        </w:r>
      </w:hyperlink>
      <w:hyperlink r:id="rId288">
        <w:proofErr w:type="gramStart"/>
        <w:r>
          <w:rPr>
            <w:i/>
          </w:rPr>
          <w:t>Nature</w:t>
        </w:r>
      </w:hyperlink>
      <w:hyperlink r:id="rId289">
        <w:r>
          <w:t xml:space="preserve"> </w:t>
        </w:r>
      </w:hyperlink>
      <w:hyperlink r:id="rId290">
        <w:r>
          <w:rPr>
            <w:b/>
          </w:rPr>
          <w:t>483,</w:t>
        </w:r>
      </w:hyperlink>
      <w:hyperlink r:id="rId291">
        <w:r>
          <w:t xml:space="preserve"> 531–533 (2012).</w:t>
        </w:r>
        <w:proofErr w:type="gramEnd"/>
      </w:hyperlink>
    </w:p>
    <w:p w14:paraId="5491FC28" w14:textId="77777777" w:rsidR="00E04251" w:rsidRDefault="00A93131">
      <w:pPr>
        <w:widowControl w:val="0"/>
        <w:spacing w:line="480" w:lineRule="auto"/>
        <w:ind w:left="440" w:hanging="440"/>
      </w:pPr>
      <w:r>
        <w:t>43.</w:t>
      </w:r>
      <w:r>
        <w:tab/>
      </w:r>
      <w:hyperlink r:id="rId292">
        <w:r>
          <w:t xml:space="preserve">Open Science Collaboration. PSYCHOLOGY. Estimating the reproducibility of psychological science. </w:t>
        </w:r>
      </w:hyperlink>
      <w:hyperlink r:id="rId293">
        <w:r>
          <w:rPr>
            <w:i/>
          </w:rPr>
          <w:t>Science</w:t>
        </w:r>
      </w:hyperlink>
      <w:hyperlink r:id="rId294">
        <w:r>
          <w:t xml:space="preserve"> </w:t>
        </w:r>
      </w:hyperlink>
      <w:hyperlink r:id="rId295">
        <w:r>
          <w:rPr>
            <w:b/>
          </w:rPr>
          <w:t>349,</w:t>
        </w:r>
      </w:hyperlink>
      <w:hyperlink r:id="rId296">
        <w:r>
          <w:t xml:space="preserve"> aac4716 (2015).</w:t>
        </w:r>
      </w:hyperlink>
    </w:p>
    <w:p w14:paraId="7F83609F" w14:textId="77777777" w:rsidR="00E04251" w:rsidRDefault="00A93131">
      <w:pPr>
        <w:widowControl w:val="0"/>
        <w:spacing w:line="480" w:lineRule="auto"/>
        <w:ind w:left="440" w:hanging="440"/>
      </w:pPr>
      <w:r>
        <w:t>44.</w:t>
      </w:r>
      <w:r>
        <w:tab/>
      </w:r>
      <w:hyperlink r:id="rId297">
        <w:r>
          <w:t xml:space="preserve">Flint, J. &amp; </w:t>
        </w:r>
        <w:proofErr w:type="spellStart"/>
        <w:r>
          <w:t>Munafò</w:t>
        </w:r>
        <w:proofErr w:type="spellEnd"/>
        <w:r>
          <w:t xml:space="preserve">, M. R. Candidate and non-candidate genes in </w:t>
        </w:r>
        <w:proofErr w:type="spellStart"/>
        <w:r>
          <w:t>behavior</w:t>
        </w:r>
        <w:proofErr w:type="spellEnd"/>
        <w:r>
          <w:t xml:space="preserve"> genetics. </w:t>
        </w:r>
      </w:hyperlink>
      <w:hyperlink r:id="rId298">
        <w:proofErr w:type="spellStart"/>
        <w:r>
          <w:rPr>
            <w:i/>
          </w:rPr>
          <w:t>Curr</w:t>
        </w:r>
        <w:proofErr w:type="spellEnd"/>
        <w:r>
          <w:rPr>
            <w:i/>
          </w:rPr>
          <w:t xml:space="preserve">. </w:t>
        </w:r>
        <w:proofErr w:type="spellStart"/>
        <w:r>
          <w:rPr>
            <w:i/>
          </w:rPr>
          <w:t>Opin</w:t>
        </w:r>
        <w:proofErr w:type="spellEnd"/>
        <w:r>
          <w:rPr>
            <w:i/>
          </w:rPr>
          <w:t xml:space="preserve">. </w:t>
        </w:r>
        <w:proofErr w:type="spellStart"/>
        <w:r>
          <w:rPr>
            <w:i/>
          </w:rPr>
          <w:t>Neurobiol</w:t>
        </w:r>
        <w:proofErr w:type="spellEnd"/>
        <w:r>
          <w:rPr>
            <w:i/>
          </w:rPr>
          <w:t>.</w:t>
        </w:r>
      </w:hyperlink>
      <w:hyperlink r:id="rId299">
        <w:r>
          <w:t xml:space="preserve"> </w:t>
        </w:r>
      </w:hyperlink>
      <w:hyperlink r:id="rId300">
        <w:r>
          <w:rPr>
            <w:b/>
          </w:rPr>
          <w:t>23,</w:t>
        </w:r>
      </w:hyperlink>
      <w:hyperlink r:id="rId301">
        <w:r>
          <w:t xml:space="preserve"> 57–61 (2013).</w:t>
        </w:r>
      </w:hyperlink>
    </w:p>
    <w:p w14:paraId="6E1EBFA6" w14:textId="77777777" w:rsidR="00E04251" w:rsidRDefault="00A93131">
      <w:pPr>
        <w:widowControl w:val="0"/>
        <w:spacing w:line="480" w:lineRule="auto"/>
        <w:ind w:left="440" w:hanging="440"/>
      </w:pPr>
      <w:r>
        <w:t>45.</w:t>
      </w:r>
      <w:r>
        <w:tab/>
      </w:r>
      <w:hyperlink r:id="rId302">
        <w:r>
          <w:t xml:space="preserve">Burgess, S. </w:t>
        </w:r>
      </w:hyperlink>
      <w:hyperlink r:id="rId303">
        <w:r>
          <w:rPr>
            <w:i/>
          </w:rPr>
          <w:t>et al.</w:t>
        </w:r>
      </w:hyperlink>
      <w:hyperlink r:id="rId304">
        <w:r>
          <w:t xml:space="preserve"> Using published data in </w:t>
        </w:r>
        <w:proofErr w:type="spellStart"/>
        <w:r>
          <w:t>Mendelian</w:t>
        </w:r>
        <w:proofErr w:type="spellEnd"/>
        <w:r>
          <w:t xml:space="preserve"> randomization: a blueprint for efficient identification of causal risk factors. </w:t>
        </w:r>
      </w:hyperlink>
      <w:hyperlink r:id="rId305">
        <w:r>
          <w:rPr>
            <w:i/>
          </w:rPr>
          <w:t xml:space="preserve">Eur. J. </w:t>
        </w:r>
        <w:proofErr w:type="spellStart"/>
        <w:r>
          <w:rPr>
            <w:i/>
          </w:rPr>
          <w:t>Epidemiol</w:t>
        </w:r>
        <w:proofErr w:type="spellEnd"/>
        <w:r>
          <w:rPr>
            <w:i/>
          </w:rPr>
          <w:t>.</w:t>
        </w:r>
      </w:hyperlink>
      <w:hyperlink r:id="rId306">
        <w:r>
          <w:t xml:space="preserve"> </w:t>
        </w:r>
      </w:hyperlink>
      <w:hyperlink r:id="rId307">
        <w:proofErr w:type="gramStart"/>
        <w:r>
          <w:rPr>
            <w:b/>
          </w:rPr>
          <w:t>30,</w:t>
        </w:r>
      </w:hyperlink>
      <w:hyperlink r:id="rId308">
        <w:r>
          <w:t xml:space="preserve"> 543–552 (2015).</w:t>
        </w:r>
        <w:proofErr w:type="gramEnd"/>
      </w:hyperlink>
    </w:p>
    <w:p w14:paraId="2CAB484E" w14:textId="77777777" w:rsidR="00E04251" w:rsidRDefault="00A93131">
      <w:pPr>
        <w:widowControl w:val="0"/>
        <w:spacing w:line="480" w:lineRule="auto"/>
        <w:ind w:left="440" w:hanging="440"/>
      </w:pPr>
      <w:r>
        <w:t>46.</w:t>
      </w:r>
      <w:r>
        <w:tab/>
      </w:r>
      <w:hyperlink r:id="rId309">
        <w:r>
          <w:t xml:space="preserve">Stein, J. L. </w:t>
        </w:r>
      </w:hyperlink>
      <w:hyperlink r:id="rId310">
        <w:r>
          <w:rPr>
            <w:i/>
          </w:rPr>
          <w:t>et al.</w:t>
        </w:r>
      </w:hyperlink>
      <w:hyperlink r:id="rId311">
        <w:r>
          <w:t xml:space="preserve"> Identification of common variants associated with human hippocampal and intracranial volumes. </w:t>
        </w:r>
      </w:hyperlink>
      <w:hyperlink r:id="rId312">
        <w:r>
          <w:rPr>
            <w:i/>
          </w:rPr>
          <w:t>Nat. Genet.</w:t>
        </w:r>
      </w:hyperlink>
      <w:hyperlink r:id="rId313">
        <w:r>
          <w:t xml:space="preserve"> </w:t>
        </w:r>
      </w:hyperlink>
      <w:hyperlink r:id="rId314">
        <w:r>
          <w:rPr>
            <w:b/>
          </w:rPr>
          <w:t>44,</w:t>
        </w:r>
      </w:hyperlink>
      <w:hyperlink r:id="rId315">
        <w:r>
          <w:t xml:space="preserve"> 552–561 (2012).</w:t>
        </w:r>
      </w:hyperlink>
    </w:p>
    <w:p w14:paraId="42019BB2" w14:textId="77777777" w:rsidR="00E04251" w:rsidRDefault="00A93131">
      <w:pPr>
        <w:widowControl w:val="0"/>
        <w:spacing w:after="220" w:line="480" w:lineRule="auto"/>
        <w:ind w:left="440" w:hanging="440"/>
      </w:pPr>
      <w:r>
        <w:t>47.</w:t>
      </w:r>
      <w:r>
        <w:tab/>
      </w:r>
      <w:hyperlink r:id="rId316">
        <w:r>
          <w:t xml:space="preserve">Churchill, N. W. </w:t>
        </w:r>
      </w:hyperlink>
      <w:hyperlink r:id="rId317">
        <w:r>
          <w:rPr>
            <w:i/>
          </w:rPr>
          <w:t>et al.</w:t>
        </w:r>
      </w:hyperlink>
      <w:hyperlink r:id="rId318">
        <w:r>
          <w:t xml:space="preserve"> Optimizing </w:t>
        </w:r>
        <w:proofErr w:type="spellStart"/>
        <w:r>
          <w:t>preprocessing</w:t>
        </w:r>
        <w:proofErr w:type="spellEnd"/>
        <w:r>
          <w:t xml:space="preserve"> and analysis pipelines for single-subject fMRI: 2. </w:t>
        </w:r>
        <w:proofErr w:type="gramStart"/>
        <w:r>
          <w:t>Interactions with ICA, PCA, task contrast and inter-subject heterogeneity.</w:t>
        </w:r>
        <w:proofErr w:type="gramEnd"/>
        <w:r>
          <w:t xml:space="preserve"> </w:t>
        </w:r>
      </w:hyperlink>
      <w:hyperlink r:id="rId319">
        <w:proofErr w:type="spellStart"/>
        <w:r>
          <w:rPr>
            <w:i/>
          </w:rPr>
          <w:t>PLoS</w:t>
        </w:r>
        <w:proofErr w:type="spellEnd"/>
        <w:r>
          <w:rPr>
            <w:i/>
          </w:rPr>
          <w:t xml:space="preserve"> One</w:t>
        </w:r>
      </w:hyperlink>
      <w:hyperlink r:id="rId320">
        <w:r>
          <w:t xml:space="preserve"> </w:t>
        </w:r>
      </w:hyperlink>
      <w:hyperlink r:id="rId321">
        <w:r>
          <w:rPr>
            <w:b/>
          </w:rPr>
          <w:t>7,</w:t>
        </w:r>
      </w:hyperlink>
      <w:hyperlink r:id="rId322">
        <w:r>
          <w:t xml:space="preserve"> e31147 (2012).</w:t>
        </w:r>
      </w:hyperlink>
    </w:p>
    <w:p w14:paraId="52BEE0D1" w14:textId="77777777" w:rsidR="00E04251" w:rsidRDefault="00E04251">
      <w:pPr>
        <w:widowControl w:val="0"/>
      </w:pPr>
    </w:p>
    <w:sectPr w:rsidR="00E04251">
      <w:pgSz w:w="12240" w:h="15840"/>
      <w:pgMar w:top="1440" w:right="1440" w:bottom="1440" w:left="1440" w:header="720" w:footer="720" w:gutter="0"/>
      <w:pgNumType w:start="1"/>
      <w:cols w:space="720" w:equalWidth="0">
        <w:col w:w="9360"/>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ay, Natasha" w:date="2016-06-23T10:10:00Z" w:initials="NB">
    <w:p w14:paraId="2FD1D04E" w14:textId="77777777" w:rsidR="0067074E" w:rsidRDefault="0067074E">
      <w:pPr>
        <w:pStyle w:val="CommentText"/>
      </w:pPr>
      <w:r>
        <w:rPr>
          <w:rStyle w:val="CommentReference"/>
        </w:rPr>
        <w:annotationRef/>
      </w:r>
      <w:r>
        <w:t xml:space="preserve">It strikes me that these are </w:t>
      </w:r>
      <w:proofErr w:type="spellStart"/>
      <w:r>
        <w:t>ongoing</w:t>
      </w:r>
      <w:proofErr w:type="spellEnd"/>
      <w:r>
        <w:t xml:space="preserve"> challenges, rather than future challenges. Perhaps adapt the title to reflect this? In addition, it would be good to better reflect the idea that you present solutions here. Maybe ‘Scanning the horizon: challenges and solutions for neuroimaging research’?</w:t>
      </w:r>
    </w:p>
  </w:comment>
  <w:comment w:id="1" w:author="Bray, Natasha" w:date="2016-06-23T10:10:00Z" w:initials="NB">
    <w:p w14:paraId="1F31202C" w14:textId="77777777" w:rsidR="0067074E" w:rsidRDefault="0067074E">
      <w:pPr>
        <w:pStyle w:val="CommentText"/>
      </w:pPr>
      <w:r>
        <w:rPr>
          <w:rStyle w:val="CommentReference"/>
        </w:rPr>
        <w:annotationRef/>
      </w:r>
      <w:r>
        <w:t xml:space="preserve">Please provide full addresses (including zip/post codes).  </w:t>
      </w:r>
    </w:p>
  </w:comment>
  <w:comment w:id="3" w:author="Bray, Natasha" w:date="2016-06-23T10:10:00Z" w:initials="NB">
    <w:p w14:paraId="3AABF7AD" w14:textId="77777777" w:rsidR="0067074E" w:rsidRDefault="0067074E">
      <w:pPr>
        <w:pStyle w:val="CommentText"/>
      </w:pPr>
      <w:r>
        <w:rPr>
          <w:rStyle w:val="CommentReference"/>
        </w:rPr>
        <w:annotationRef/>
      </w:r>
      <w:r>
        <w:t>The abstract must contain no more than 100 words. I have therefore shortened it as an example of how this can be achieved, but please feel free to edit the text, within the word limit.</w:t>
      </w:r>
    </w:p>
  </w:comment>
  <w:comment w:id="4" w:author="Bray, Natasha" w:date="2016-06-23T10:10:00Z" w:initials="NB">
    <w:p w14:paraId="72496A75" w14:textId="77777777" w:rsidR="0067074E" w:rsidRDefault="0067074E">
      <w:pPr>
        <w:pStyle w:val="CommentText"/>
      </w:pPr>
      <w:r>
        <w:rPr>
          <w:rStyle w:val="CommentReference"/>
        </w:rPr>
        <w:annotationRef/>
      </w:r>
      <w:r>
        <w:t>We feel strongly that this should be removed, please. One of the main reasons is that in the article there is a section about how neuroimaging studies typically suffer from low power, so the message here may be a little confusing.</w:t>
      </w:r>
    </w:p>
  </w:comment>
  <w:comment w:id="5" w:author="Bray, Natasha" w:date="2016-06-23T10:10:00Z" w:initials="NB">
    <w:p w14:paraId="0585F6B4" w14:textId="77777777" w:rsidR="0067074E" w:rsidRDefault="0067074E">
      <w:pPr>
        <w:pStyle w:val="CommentText"/>
      </w:pPr>
      <w:r>
        <w:rPr>
          <w:rStyle w:val="CommentReference"/>
        </w:rPr>
        <w:annotationRef/>
      </w:r>
      <w:r>
        <w:t>Here please add two or three sentences to briefly explain the premises of fMRI, and the kinds of conclusions that can be drawn from (good) fMRI research.</w:t>
      </w:r>
    </w:p>
  </w:comment>
  <w:comment w:id="6" w:author="Bray, Natasha" w:date="2016-06-23T10:10:00Z" w:initials="NB">
    <w:p w14:paraId="7F5615F4" w14:textId="77777777" w:rsidR="0067074E" w:rsidRDefault="0067074E">
      <w:pPr>
        <w:pStyle w:val="CommentText"/>
      </w:pPr>
      <w:r>
        <w:rPr>
          <w:rStyle w:val="CommentReference"/>
        </w:rPr>
        <w:annotationRef/>
      </w:r>
      <w:r>
        <w:t>Here it would be good if you could please add two or three sentences to explain why neuroimaging might be more prone to QRPs than other types of research. That is, what features distinguish it from other human or animal research techniques that might have lower rates of QRPs?</w:t>
      </w:r>
    </w:p>
  </w:comment>
  <w:comment w:id="7" w:author="Bray, Natasha" w:date="2016-06-23T10:10:00Z" w:initials="NB">
    <w:p w14:paraId="2495252F" w14:textId="77777777" w:rsidR="0067074E" w:rsidRDefault="0067074E">
      <w:pPr>
        <w:pStyle w:val="CommentText"/>
      </w:pPr>
      <w:r>
        <w:rPr>
          <w:rStyle w:val="CommentReference"/>
        </w:rPr>
        <w:annotationRef/>
      </w:r>
      <w:r>
        <w:t>I have removed this text because it seems to be practically repeated at the end of this section. I have cited Box 1 there instead.</w:t>
      </w:r>
    </w:p>
  </w:comment>
  <w:comment w:id="8" w:author="Bray, Natasha" w:date="2016-06-23T10:10:00Z" w:initials="NB">
    <w:p w14:paraId="08C03326" w14:textId="77777777" w:rsidR="0067074E" w:rsidRDefault="0067074E">
      <w:pPr>
        <w:pStyle w:val="CommentText"/>
      </w:pPr>
      <w:r>
        <w:rPr>
          <w:rStyle w:val="CommentReference"/>
        </w:rPr>
        <w:annotationRef/>
      </w:r>
      <w:r>
        <w:t>Please specify which fields these studies have investigated.</w:t>
      </w:r>
    </w:p>
  </w:comment>
  <w:comment w:id="9" w:author="Bray, Natasha" w:date="2016-06-23T10:10:00Z" w:initials="NB">
    <w:p w14:paraId="5076FFB0" w14:textId="77777777" w:rsidR="0067074E" w:rsidRDefault="0067074E">
      <w:pPr>
        <w:pStyle w:val="CommentText"/>
      </w:pPr>
      <w:r>
        <w:rPr>
          <w:rStyle w:val="CommentReference"/>
        </w:rPr>
        <w:annotationRef/>
      </w:r>
      <w:r>
        <w:t>This should be supported with something - e.g. a reference, or an example - or rephrased, because alone it just reads like an anecdote.</w:t>
      </w:r>
    </w:p>
  </w:comment>
  <w:comment w:id="10" w:author="Bray, Natasha" w:date="2016-06-23T10:10:00Z" w:initials="NB">
    <w:p w14:paraId="003BD656" w14:textId="77777777" w:rsidR="0067074E" w:rsidRDefault="0067074E" w:rsidP="005E0B1D">
      <w:pPr>
        <w:pStyle w:val="CommentText"/>
      </w:pPr>
      <w:r>
        <w:rPr>
          <w:rStyle w:val="CommentReference"/>
        </w:rPr>
        <w:annotationRef/>
      </w:r>
      <w:r>
        <w:t xml:space="preserve">Crucially, Figure 1 needs much more explanation in the text. This explanation should walk the reader through how the figure was generated and thus exactly what it shows. I have therefore moved the explanatory parts of the legend, and from the </w:t>
      </w:r>
      <w:proofErr w:type="spellStart"/>
      <w:r>
        <w:t>Supp</w:t>
      </w:r>
      <w:proofErr w:type="spellEnd"/>
      <w:r>
        <w:t xml:space="preserve"> info and some information from the README file online into the main text as a starting point, and have tried to expand on these, giving (or requesting) as much detail and as much rationale as possible.</w:t>
      </w:r>
    </w:p>
    <w:p w14:paraId="129A5B17" w14:textId="77777777" w:rsidR="0067074E" w:rsidRDefault="0067074E" w:rsidP="005E0B1D">
      <w:pPr>
        <w:pStyle w:val="CommentText"/>
      </w:pPr>
    </w:p>
    <w:p w14:paraId="46A53D86" w14:textId="77777777" w:rsidR="0067074E" w:rsidRDefault="0067074E">
      <w:pPr>
        <w:pStyle w:val="CommentText"/>
      </w:pPr>
      <w:r>
        <w:t>In addition, wherever possible, please cite published studies that have used similar methods.</w:t>
      </w:r>
    </w:p>
  </w:comment>
  <w:comment w:id="11" w:author="Bray, Natasha" w:date="2016-06-23T10:10:00Z" w:initials="NB">
    <w:p w14:paraId="4C36206B" w14:textId="77777777" w:rsidR="0067074E" w:rsidRDefault="0067074E">
      <w:pPr>
        <w:pStyle w:val="CommentText"/>
      </w:pPr>
      <w:r>
        <w:rPr>
          <w:rStyle w:val="CommentReference"/>
        </w:rPr>
        <w:annotationRef/>
      </w:r>
      <w:r>
        <w:t xml:space="preserve">From what I can tell, reference 10 is a sort of ‘meta-meta-analysis' wherein the sample sizes from studies analysed in meta-analyses have been extracted. Is this correct? </w:t>
      </w:r>
    </w:p>
    <w:p w14:paraId="538673A6" w14:textId="77777777" w:rsidR="0067074E" w:rsidRDefault="0067074E">
      <w:pPr>
        <w:pStyle w:val="CommentText"/>
      </w:pPr>
    </w:p>
    <w:p w14:paraId="680F8BC8" w14:textId="77777777" w:rsidR="0067074E" w:rsidRDefault="0067074E">
      <w:pPr>
        <w:pStyle w:val="CommentText"/>
      </w:pPr>
      <w:r>
        <w:t xml:space="preserve">Importantly, it needs to be made clear </w:t>
      </w:r>
      <w:r w:rsidRPr="00A34223">
        <w:rPr>
          <w:i/>
        </w:rPr>
        <w:t>how many</w:t>
      </w:r>
      <w:r>
        <w:t xml:space="preserve"> sample sizes from </w:t>
      </w:r>
      <w:r w:rsidRPr="007201A2">
        <w:rPr>
          <w:i/>
        </w:rPr>
        <w:t>how many</w:t>
      </w:r>
      <w:r>
        <w:t xml:space="preserve"> studies in this publication were extracted, and on what basis (if not just all-inclusive). Please explain why these two sources were used in particular.</w:t>
      </w:r>
    </w:p>
    <w:p w14:paraId="377267C0" w14:textId="77777777" w:rsidR="0067074E" w:rsidRDefault="0067074E">
      <w:pPr>
        <w:pStyle w:val="CommentText"/>
      </w:pPr>
    </w:p>
    <w:p w14:paraId="3B030066" w14:textId="77777777" w:rsidR="0067074E" w:rsidRDefault="0067074E">
      <w:pPr>
        <w:pStyle w:val="CommentText"/>
      </w:pPr>
      <w:r>
        <w:t>If the separation of studies that were included in this analysis is a little more complicated, it could be useful to include a flow diagram to show how they were selected, showing the numbers included at each stage of the diagram (similar to Button et al. NRN Figure 2)</w:t>
      </w:r>
    </w:p>
  </w:comment>
  <w:comment w:id="12" w:author="Bray, Natasha" w:date="2016-06-23T10:10:00Z" w:initials="NB">
    <w:p w14:paraId="7D33261D" w14:textId="77777777" w:rsidR="0067074E" w:rsidRDefault="0067074E">
      <w:pPr>
        <w:pStyle w:val="CommentText"/>
      </w:pPr>
      <w:r>
        <w:rPr>
          <w:rStyle w:val="CommentReference"/>
        </w:rPr>
        <w:annotationRef/>
      </w:r>
      <w:r>
        <w:t xml:space="preserve">Again, it needs to be made explicit how many sample sizes were extracted from </w:t>
      </w:r>
      <w:proofErr w:type="spellStart"/>
      <w:r>
        <w:t>Neurosynth</w:t>
      </w:r>
      <w:proofErr w:type="spellEnd"/>
      <w:r>
        <w:t xml:space="preserve">, and how. Given that </w:t>
      </w:r>
      <w:proofErr w:type="spellStart"/>
      <w:r>
        <w:t>Neurosynth</w:t>
      </w:r>
      <w:proofErr w:type="spellEnd"/>
      <w:r>
        <w:t xml:space="preserve"> keeps updating, it might be helpful to state on which date you extracted these data. Moreover, please specify whether the ‘year’ for these studies found through </w:t>
      </w:r>
      <w:proofErr w:type="spellStart"/>
      <w:r>
        <w:t>Neurosynth</w:t>
      </w:r>
      <w:proofErr w:type="spellEnd"/>
      <w:r>
        <w:t xml:space="preserve"> is the year of publication or the year of inclusion in </w:t>
      </w:r>
      <w:proofErr w:type="spellStart"/>
      <w:r>
        <w:t>Neurosynth</w:t>
      </w:r>
      <w:proofErr w:type="spellEnd"/>
      <w:r>
        <w:t xml:space="preserve"> (I assume the former?).</w:t>
      </w:r>
    </w:p>
  </w:comment>
  <w:comment w:id="13" w:author="Bray, Natasha" w:date="2016-06-23T10:10:00Z" w:initials="NB">
    <w:p w14:paraId="2E4A174E" w14:textId="77777777" w:rsidR="0067074E" w:rsidRDefault="0067074E">
      <w:pPr>
        <w:pStyle w:val="CommentText"/>
      </w:pPr>
      <w:r>
        <w:rPr>
          <w:rStyle w:val="CommentReference"/>
        </w:rPr>
        <w:annotationRef/>
      </w:r>
      <w:r>
        <w:t>Please specify which programming languages were used (MATLAB? Python?)</w:t>
      </w:r>
    </w:p>
  </w:comment>
  <w:comment w:id="14" w:author="Bray, Natasha" w:date="2016-07-06T13:30:00Z" w:initials="NB">
    <w:p w14:paraId="6B6CCD0C" w14:textId="77777777" w:rsidR="0067074E" w:rsidRDefault="0067074E">
      <w:pPr>
        <w:pStyle w:val="CommentText"/>
      </w:pPr>
      <w:r>
        <w:rPr>
          <w:rStyle w:val="CommentReference"/>
        </w:rPr>
        <w:annotationRef/>
      </w:r>
      <w:r>
        <w:t>The link included seems to relate to Figure 1b, but not to Figure 1a, and so it’s not clear where the data and code for reproducing Figure 1a are to be found. Please cite a link to a repository (for example, similar to that for the Supplementary file), and in this include a step-by-step guide as to how these data were compiled and graphed. It would be especially helpful if it were possible to have, for example, an Excel or simple matrix file containing the raw data here.</w:t>
      </w:r>
    </w:p>
  </w:comment>
  <w:comment w:id="15" w:author="Bray, Natasha" w:date="2016-07-06T13:31:00Z" w:initials="NB">
    <w:p w14:paraId="48032AAA" w14:textId="77777777" w:rsidR="0067074E" w:rsidRDefault="0067074E">
      <w:pPr>
        <w:pStyle w:val="CommentText"/>
      </w:pPr>
      <w:r>
        <w:rPr>
          <w:rStyle w:val="CommentReference"/>
        </w:rPr>
        <w:annotationRef/>
      </w:r>
      <w:r>
        <w:t>Moved this here, because it really belongs more with the discussion of Figure 1a than with Figure 1b.</w:t>
      </w:r>
    </w:p>
    <w:p w14:paraId="3C88856A" w14:textId="77777777" w:rsidR="0067074E" w:rsidRPr="00F872B0" w:rsidRDefault="0067074E">
      <w:pPr>
        <w:pStyle w:val="CommentText"/>
        <w:rPr>
          <w:b/>
        </w:rPr>
      </w:pPr>
      <w:r w:rsidRPr="00F872B0">
        <w:rPr>
          <w:b/>
          <w:highlight w:val="green"/>
        </w:rPr>
        <w:t>JD: OK</w:t>
      </w:r>
    </w:p>
  </w:comment>
  <w:comment w:id="16" w:author="Joke" w:date="2016-07-06T14:55:00Z" w:initials="J">
    <w:p w14:paraId="75DC4325" w14:textId="0FAE04B0" w:rsidR="0067074E" w:rsidRDefault="0067074E">
      <w:pPr>
        <w:pStyle w:val="CommentText"/>
      </w:pPr>
      <w:r>
        <w:rPr>
          <w:rStyle w:val="CommentReference"/>
        </w:rPr>
        <w:annotationRef/>
      </w:r>
      <w:r>
        <w:t>JD START</w:t>
      </w:r>
    </w:p>
  </w:comment>
  <w:comment w:id="17" w:author="Bray, Natasha" w:date="2016-06-23T10:10:00Z" w:initials="NB">
    <w:p w14:paraId="5C72FC30" w14:textId="77777777" w:rsidR="0067074E" w:rsidRDefault="0067074E">
      <w:pPr>
        <w:pStyle w:val="CommentText"/>
      </w:pPr>
      <w:r>
        <w:rPr>
          <w:rStyle w:val="CommentReference"/>
        </w:rPr>
        <w:annotationRef/>
      </w:r>
      <w:r>
        <w:t>Repeat again how many sample sizes (and studies, if this is a different number) were modelled here, please.</w:t>
      </w:r>
    </w:p>
  </w:comment>
  <w:comment w:id="18" w:author="Bray, Natasha" w:date="2016-07-06T13:32:00Z" w:initials="NB">
    <w:p w14:paraId="42419E9F" w14:textId="77777777" w:rsidR="0067074E" w:rsidRDefault="0067074E">
      <w:pPr>
        <w:pStyle w:val="CommentText"/>
      </w:pPr>
      <w:r>
        <w:rPr>
          <w:rStyle w:val="CommentReference"/>
        </w:rPr>
        <w:annotationRef/>
      </w:r>
      <w:r>
        <w:t>Why specifically 80% power? Is this a standard in the field?</w:t>
      </w:r>
    </w:p>
    <w:p w14:paraId="6A6F03CA" w14:textId="77777777" w:rsidR="0067074E" w:rsidRPr="008B0CE6" w:rsidRDefault="0067074E">
      <w:pPr>
        <w:pStyle w:val="CommentText"/>
        <w:rPr>
          <w:b/>
          <w:rPrChange w:id="19" w:author="Joke" w:date="2016-07-06T13:32:00Z">
            <w:rPr/>
          </w:rPrChange>
        </w:rPr>
      </w:pPr>
      <w:r w:rsidRPr="00F872B0">
        <w:rPr>
          <w:b/>
          <w:highlight w:val="green"/>
        </w:rPr>
        <w:t>JD: OK</w:t>
      </w:r>
    </w:p>
  </w:comment>
  <w:comment w:id="20" w:author="Bray, Natasha" w:date="2016-07-06T13:32:00Z" w:initials="NB">
    <w:p w14:paraId="3FF147E8" w14:textId="77777777" w:rsidR="0067074E" w:rsidRDefault="0067074E">
      <w:pPr>
        <w:pStyle w:val="CommentText"/>
      </w:pPr>
      <w:r>
        <w:rPr>
          <w:rStyle w:val="CommentReference"/>
        </w:rPr>
        <w:annotationRef/>
      </w:r>
      <w:r>
        <w:t>Again, is this a standard in the field?</w:t>
      </w:r>
    </w:p>
    <w:p w14:paraId="26605BDC" w14:textId="77777777" w:rsidR="0067074E" w:rsidRPr="008B0CE6" w:rsidRDefault="0067074E">
      <w:pPr>
        <w:pStyle w:val="CommentText"/>
        <w:rPr>
          <w:b/>
          <w:rPrChange w:id="21" w:author="Joke" w:date="2016-07-06T13:32:00Z">
            <w:rPr/>
          </w:rPrChange>
        </w:rPr>
      </w:pPr>
      <w:r w:rsidRPr="00F872B0">
        <w:rPr>
          <w:b/>
          <w:highlight w:val="green"/>
        </w:rPr>
        <w:t>JD: OK</w:t>
      </w:r>
    </w:p>
  </w:comment>
  <w:comment w:id="22" w:author="Bray, Natasha" w:date="2016-07-06T13:33:00Z" w:initials="NB">
    <w:p w14:paraId="59B0D2D3" w14:textId="77777777" w:rsidR="0067074E" w:rsidRDefault="0067074E">
      <w:pPr>
        <w:pStyle w:val="CommentText"/>
      </w:pPr>
      <w:r>
        <w:rPr>
          <w:rStyle w:val="CommentReference"/>
        </w:rPr>
        <w:annotationRef/>
      </w:r>
      <w:r>
        <w:t>Please briefly clarify what the relevance of this citation is - was the same or a similar analysis used in this study?</w:t>
      </w:r>
    </w:p>
    <w:p w14:paraId="6F94C290" w14:textId="77777777" w:rsidR="0067074E" w:rsidRPr="008B0CE6" w:rsidRDefault="0067074E">
      <w:pPr>
        <w:pStyle w:val="CommentText"/>
        <w:rPr>
          <w:b/>
          <w:rPrChange w:id="23" w:author="Joke" w:date="2016-07-06T13:32:00Z">
            <w:rPr/>
          </w:rPrChange>
        </w:rPr>
      </w:pPr>
      <w:r>
        <w:rPr>
          <w:b/>
          <w:highlight w:val="green"/>
        </w:rPr>
        <w:t>JD: This reference</w:t>
      </w:r>
      <w:r w:rsidRPr="00CE512F">
        <w:rPr>
          <w:b/>
          <w:highlight w:val="green"/>
        </w:rPr>
        <w:t xml:space="preserve"> is to the use of random field theory.  I don't see how else this could be clarified</w:t>
      </w:r>
    </w:p>
  </w:comment>
  <w:comment w:id="25" w:author="Bray, Natasha" w:date="2016-07-06T13:33:00Z" w:initials="NB">
    <w:p w14:paraId="38F90D51" w14:textId="77777777" w:rsidR="0067074E" w:rsidRDefault="0067074E">
      <w:pPr>
        <w:pStyle w:val="CommentText"/>
      </w:pPr>
      <w:r>
        <w:rPr>
          <w:rStyle w:val="CommentReference"/>
        </w:rPr>
        <w:annotationRef/>
      </w:r>
      <w:r>
        <w:t>Is this OK, to paraphrase the logic outlined above in simpler terms, for readers less familiar with such processing? Please edit as necessary.</w:t>
      </w:r>
    </w:p>
    <w:p w14:paraId="4580B1C5" w14:textId="77777777" w:rsidR="0067074E" w:rsidRPr="00CE512F" w:rsidRDefault="0067074E">
      <w:pPr>
        <w:pStyle w:val="CommentText"/>
        <w:rPr>
          <w:b/>
        </w:rPr>
      </w:pPr>
      <w:r w:rsidRPr="00F872B0">
        <w:rPr>
          <w:b/>
          <w:highlight w:val="green"/>
        </w:rPr>
        <w:t>JD: OK</w:t>
      </w:r>
    </w:p>
  </w:comment>
  <w:comment w:id="27" w:author="Bray, Natasha" w:date="2016-07-06T13:33:00Z" w:initials="NB">
    <w:p w14:paraId="7530A822" w14:textId="77777777" w:rsidR="0067074E" w:rsidRDefault="0067074E" w:rsidP="00337881">
      <w:pPr>
        <w:pStyle w:val="CommentText"/>
      </w:pPr>
      <w:r>
        <w:rPr>
          <w:rStyle w:val="CommentReference"/>
        </w:rPr>
        <w:annotationRef/>
      </w:r>
      <w:r>
        <w:t xml:space="preserve">Change OK? It seems that the link below only really relates to Figure 1b. </w:t>
      </w:r>
    </w:p>
    <w:p w14:paraId="66AF0AD3" w14:textId="77777777" w:rsidR="0067074E" w:rsidRPr="008B0CE6" w:rsidRDefault="0067074E" w:rsidP="00337881">
      <w:pPr>
        <w:pStyle w:val="CommentText"/>
        <w:rPr>
          <w:b/>
          <w:rPrChange w:id="28" w:author="Joke" w:date="2016-07-06T13:33:00Z">
            <w:rPr/>
          </w:rPrChange>
        </w:rPr>
      </w:pPr>
      <w:r w:rsidRPr="00F872B0">
        <w:rPr>
          <w:b/>
          <w:highlight w:val="green"/>
        </w:rPr>
        <w:t>JD: OK</w:t>
      </w:r>
    </w:p>
  </w:comment>
  <w:comment w:id="29" w:author="Bray, Natasha" w:date="2016-07-06T13:33:00Z" w:initials="NB">
    <w:p w14:paraId="643F1ED6" w14:textId="77777777" w:rsidR="0067074E" w:rsidRDefault="0067074E">
      <w:pPr>
        <w:pStyle w:val="CommentText"/>
      </w:pPr>
      <w:r>
        <w:rPr>
          <w:rStyle w:val="CommentReference"/>
        </w:rPr>
        <w:annotationRef/>
      </w:r>
      <w:r>
        <w:t>Is this a z-score map? Please specify.</w:t>
      </w:r>
    </w:p>
    <w:p w14:paraId="648EDDF1" w14:textId="77777777" w:rsidR="0067074E" w:rsidRPr="008B0CE6" w:rsidRDefault="0067074E">
      <w:pPr>
        <w:pStyle w:val="CommentText"/>
        <w:rPr>
          <w:b/>
          <w:rPrChange w:id="30" w:author="Joke" w:date="2016-07-06T13:33:00Z">
            <w:rPr/>
          </w:rPrChange>
        </w:rPr>
      </w:pPr>
      <w:r w:rsidRPr="00F872B0">
        <w:rPr>
          <w:b/>
          <w:highlight w:val="green"/>
        </w:rPr>
        <w:t>JD: OK</w:t>
      </w:r>
    </w:p>
  </w:comment>
  <w:comment w:id="32" w:author="Bray, Natasha" w:date="2016-07-06T14:27:00Z" w:initials="NB">
    <w:p w14:paraId="57E55D76" w14:textId="77777777" w:rsidR="0067074E" w:rsidRDefault="0067074E">
      <w:pPr>
        <w:pStyle w:val="CommentText"/>
      </w:pPr>
      <w:r>
        <w:rPr>
          <w:rStyle w:val="CommentReference"/>
        </w:rPr>
        <w:annotationRef/>
      </w:r>
      <w:r>
        <w:t xml:space="preserve">I have included this information here to help the explanation of how Figure 2 was created. Note that as the references from the </w:t>
      </w:r>
      <w:proofErr w:type="spellStart"/>
      <w:r>
        <w:t>Supp</w:t>
      </w:r>
      <w:proofErr w:type="spellEnd"/>
      <w:r>
        <w:t xml:space="preserve"> info file aren't included in this file, the paragraph will need to be re-referenced. </w:t>
      </w:r>
    </w:p>
    <w:p w14:paraId="153F5BD3" w14:textId="77777777" w:rsidR="0067074E" w:rsidRDefault="0067074E">
      <w:pPr>
        <w:pStyle w:val="CommentText"/>
      </w:pPr>
    </w:p>
    <w:p w14:paraId="3AB26CF8" w14:textId="77777777" w:rsidR="0067074E" w:rsidRDefault="0067074E">
      <w:pPr>
        <w:pStyle w:val="CommentText"/>
      </w:pPr>
      <w:r>
        <w:t>Notably, the Cheng &amp; Schwartzman reference is not peer-reviewed; therefore, please replace this with a peer-reviewed, published reference.</w:t>
      </w:r>
    </w:p>
    <w:p w14:paraId="49AC8782" w14:textId="4D1ADC67" w:rsidR="0067074E" w:rsidRPr="00965B92" w:rsidRDefault="0067074E">
      <w:pPr>
        <w:pStyle w:val="CommentText"/>
        <w:rPr>
          <w:highlight w:val="green"/>
          <w:rPrChange w:id="33" w:author="Joke" w:date="2016-07-06T14:27:00Z">
            <w:rPr/>
          </w:rPrChange>
        </w:rPr>
      </w:pPr>
      <w:r w:rsidRPr="00DA11D3">
        <w:rPr>
          <w:b/>
          <w:highlight w:val="green"/>
        </w:rPr>
        <w:t>JD</w:t>
      </w:r>
      <w:r>
        <w:rPr>
          <w:b/>
          <w:highlight w:val="green"/>
        </w:rPr>
        <w:t>: OK further</w:t>
      </w:r>
    </w:p>
  </w:comment>
  <w:comment w:id="34" w:author="Bray, Natasha" w:date="2016-07-06T13:34:00Z" w:initials="NB">
    <w:p w14:paraId="7AD76947" w14:textId="77777777" w:rsidR="0067074E" w:rsidRDefault="0067074E">
      <w:pPr>
        <w:pStyle w:val="CommentText"/>
      </w:pPr>
      <w:r>
        <w:rPr>
          <w:rStyle w:val="CommentReference"/>
        </w:rPr>
        <w:annotationRef/>
      </w:r>
      <w:r>
        <w:t xml:space="preserve">Where is this template from - can this template openly accessible? Can anyone download this from an MNI site? Or does this come with FSL? In the code I notice that there are some details in the file name that would be useful to state here. For example, that these templates are </w:t>
      </w:r>
      <w:proofErr w:type="spellStart"/>
      <w:r>
        <w:t>cerated</w:t>
      </w:r>
      <w:proofErr w:type="spellEnd"/>
      <w:r>
        <w:t xml:space="preserve"> using T2 imaging, with a 2mm</w:t>
      </w:r>
      <w:r w:rsidRPr="00A67C91">
        <w:rPr>
          <w:vertAlign w:val="superscript"/>
        </w:rPr>
        <w:t>3</w:t>
      </w:r>
      <w:r>
        <w:t xml:space="preserve"> (slice?) thickness. Please include such details here. Please cite a reference or give a link if possible. </w:t>
      </w:r>
    </w:p>
    <w:p w14:paraId="34EECDF1" w14:textId="77777777" w:rsidR="0067074E" w:rsidRPr="008B0CE6" w:rsidRDefault="0067074E">
      <w:pPr>
        <w:pStyle w:val="CommentText"/>
        <w:rPr>
          <w:b/>
          <w:rPrChange w:id="35" w:author="Joke" w:date="2016-07-06T13:34:00Z">
            <w:rPr/>
          </w:rPrChange>
        </w:rPr>
      </w:pPr>
      <w:r w:rsidRPr="00F872B0">
        <w:rPr>
          <w:b/>
          <w:highlight w:val="green"/>
        </w:rPr>
        <w:t>JD: OK</w:t>
      </w:r>
    </w:p>
  </w:comment>
  <w:comment w:id="36" w:author="Bray, Natasha" w:date="2016-07-06T13:35:00Z" w:initials="NB">
    <w:p w14:paraId="485F67D9" w14:textId="77777777" w:rsidR="0067074E" w:rsidRDefault="0067074E">
      <w:pPr>
        <w:pStyle w:val="CommentText"/>
      </w:pPr>
      <w:r>
        <w:rPr>
          <w:rStyle w:val="CommentReference"/>
        </w:rPr>
        <w:annotationRef/>
      </w:r>
      <w:r>
        <w:t xml:space="preserve">Is this a standard? If not, what is the reason for selecting this smoothness? What is the assumed voxel size here (or does this factor not need defining)? </w:t>
      </w:r>
    </w:p>
    <w:p w14:paraId="0F1FCCBF" w14:textId="77777777" w:rsidR="0067074E" w:rsidRPr="008B0CE6" w:rsidRDefault="0067074E">
      <w:pPr>
        <w:pStyle w:val="CommentText"/>
        <w:rPr>
          <w:b/>
          <w:rPrChange w:id="37" w:author="Joke" w:date="2016-07-06T13:35:00Z">
            <w:rPr/>
          </w:rPrChange>
        </w:rPr>
      </w:pPr>
      <w:r w:rsidRPr="00F872B0">
        <w:rPr>
          <w:b/>
          <w:highlight w:val="green"/>
        </w:rPr>
        <w:t>JD: OK</w:t>
      </w:r>
      <w:r>
        <w:rPr>
          <w:b/>
          <w:highlight w:val="green"/>
        </w:rPr>
        <w:t>, does this need a citation?</w:t>
      </w:r>
    </w:p>
  </w:comment>
  <w:comment w:id="50" w:author="Bray, Natasha" w:date="2016-07-06T13:37:00Z" w:initials="NB">
    <w:p w14:paraId="51FE77DA" w14:textId="77777777" w:rsidR="0067074E" w:rsidRDefault="0067074E">
      <w:pPr>
        <w:pStyle w:val="CommentText"/>
      </w:pPr>
      <w:r>
        <w:rPr>
          <w:rStyle w:val="CommentReference"/>
        </w:rPr>
        <w:annotationRef/>
      </w:r>
      <w:r>
        <w:t>Please add a sentence after this to explain what this means in simpler terms. For example 'That is, we assume that in each study there is one active region exhibiting a statistically significant effect'.</w:t>
      </w:r>
    </w:p>
    <w:p w14:paraId="2A48D671" w14:textId="77777777" w:rsidR="0067074E" w:rsidRPr="000E3962" w:rsidRDefault="0067074E">
      <w:pPr>
        <w:pStyle w:val="CommentText"/>
      </w:pPr>
      <w:r w:rsidRPr="00F872B0">
        <w:rPr>
          <w:b/>
          <w:highlight w:val="green"/>
        </w:rPr>
        <w:t xml:space="preserve">JD: </w:t>
      </w:r>
      <w:r>
        <w:rPr>
          <w:b/>
          <w:highlight w:val="green"/>
        </w:rPr>
        <w:t xml:space="preserve">Well... It's not ok to call it statistically significant because that's what we're trying to find.  </w:t>
      </w:r>
      <w:r w:rsidRPr="000E3962">
        <w:rPr>
          <w:b/>
          <w:highlight w:val="green"/>
        </w:rPr>
        <w:t xml:space="preserve">Gave it another try, but it might be more complex than the original </w:t>
      </w:r>
      <w:r w:rsidRPr="000E3962">
        <w:rPr>
          <w:highlight w:val="green"/>
        </w:rPr>
        <w:t>sentence.</w:t>
      </w:r>
    </w:p>
  </w:comment>
  <w:comment w:id="54" w:author="Bray, Natasha" w:date="2016-07-06T13:49:00Z" w:initials="NB">
    <w:p w14:paraId="47576446" w14:textId="77777777" w:rsidR="0067074E" w:rsidRDefault="0067074E">
      <w:pPr>
        <w:pStyle w:val="CommentText"/>
      </w:pPr>
      <w:r>
        <w:rPr>
          <w:rStyle w:val="CommentReference"/>
        </w:rPr>
        <w:annotationRef/>
      </w:r>
      <w:r>
        <w:t>This is a little unclear to me. Why would the region be small? What is it 'relatively' smaller than, and on what basis? What defines 'small' here - could you give an idea of voxel size? Also, what is the significance of there being only one local maximum? I note that in the notebook there is description of '3 regions' and 'large regions'. Please either explain these here and further in the analysis or remove them from the notebook (or address them in a separate link).</w:t>
      </w:r>
    </w:p>
    <w:p w14:paraId="7EAEA63F" w14:textId="77777777" w:rsidR="0067074E" w:rsidRPr="008B0CE6" w:rsidRDefault="0067074E">
      <w:pPr>
        <w:pStyle w:val="CommentText"/>
        <w:rPr>
          <w:b/>
          <w:rPrChange w:id="57" w:author="Joke" w:date="2016-07-06T13:47:00Z">
            <w:rPr/>
          </w:rPrChange>
        </w:rPr>
      </w:pPr>
      <w:r>
        <w:rPr>
          <w:b/>
          <w:highlight w:val="green"/>
        </w:rPr>
        <w:t xml:space="preserve">JD: </w:t>
      </w:r>
      <w:r w:rsidRPr="000F25D4">
        <w:rPr>
          <w:b/>
          <w:highlight w:val="green"/>
        </w:rPr>
        <w:t>I removed the older figures with larger or more regions.  This should remove some confusion.</w:t>
      </w:r>
    </w:p>
  </w:comment>
  <w:comment w:id="88" w:author="Bray, Natasha" w:date="2016-07-06T13:58:00Z" w:initials="NB">
    <w:p w14:paraId="0D2CB068" w14:textId="040DD6D5" w:rsidR="0067074E" w:rsidRDefault="0067074E">
      <w:pPr>
        <w:pStyle w:val="CommentText"/>
      </w:pPr>
      <w:r>
        <w:rPr>
          <w:rStyle w:val="CommentReference"/>
        </w:rPr>
        <w:annotationRef/>
      </w:r>
      <w:r>
        <w:t xml:space="preserve">Please include a reference for this (that is, to outline the way in which </w:t>
      </w:r>
      <w:proofErr w:type="spellStart"/>
      <w:r>
        <w:t>ptoz</w:t>
      </w:r>
      <w:proofErr w:type="spellEnd"/>
      <w:r>
        <w:t xml:space="preserve"> uses random field theory), and summarise the implication of using random field theory (as opposed to any other alternatives). Also, in the code it seems to include the value 0.05 - is this the alpha value? Please explain this here in the text.</w:t>
      </w:r>
    </w:p>
    <w:p w14:paraId="6589B7AC" w14:textId="77777777" w:rsidR="0067074E" w:rsidRPr="008B0CE6" w:rsidRDefault="0067074E" w:rsidP="00B40B6D">
      <w:pPr>
        <w:pStyle w:val="CommentText"/>
        <w:rPr>
          <w:b/>
          <w:rPrChange w:id="89" w:author="Joke" w:date="2016-07-06T13:34:00Z">
            <w:rPr/>
          </w:rPrChange>
        </w:rPr>
      </w:pPr>
      <w:r w:rsidRPr="00F872B0">
        <w:rPr>
          <w:b/>
          <w:highlight w:val="green"/>
        </w:rPr>
        <w:t>JD: OK</w:t>
      </w:r>
    </w:p>
    <w:p w14:paraId="21F74A80" w14:textId="77777777" w:rsidR="0067074E" w:rsidRDefault="0067074E">
      <w:pPr>
        <w:pStyle w:val="CommentText"/>
      </w:pPr>
    </w:p>
  </w:comment>
  <w:comment w:id="90" w:author="Bray, Natasha" w:date="2016-07-06T13:59:00Z" w:initials="NB">
    <w:p w14:paraId="06784074" w14:textId="1675DF76" w:rsidR="0067074E" w:rsidRDefault="0067074E">
      <w:pPr>
        <w:pStyle w:val="CommentText"/>
      </w:pPr>
      <w:r>
        <w:rPr>
          <w:rStyle w:val="CommentReference"/>
        </w:rPr>
        <w:annotationRef/>
      </w:r>
      <w:r>
        <w:t>Please summarise what this means in terms of rejecting the null hypothesis.</w:t>
      </w:r>
    </w:p>
    <w:p w14:paraId="430A5D8D" w14:textId="14507E5D" w:rsidR="0067074E" w:rsidRPr="008B0CE6" w:rsidRDefault="0067074E">
      <w:pPr>
        <w:pStyle w:val="CommentText"/>
        <w:rPr>
          <w:b/>
          <w:rPrChange w:id="91" w:author="Joke" w:date="2016-07-06T13:59:00Z">
            <w:rPr/>
          </w:rPrChange>
        </w:rPr>
      </w:pPr>
      <w:r w:rsidRPr="00F872B0">
        <w:rPr>
          <w:b/>
          <w:highlight w:val="green"/>
        </w:rPr>
        <w:t>JD: OK</w:t>
      </w:r>
    </w:p>
  </w:comment>
  <w:comment w:id="94" w:author="Bray, Natasha" w:date="2016-07-06T14:05:00Z" w:initials="NB">
    <w:p w14:paraId="4E4D5E3C" w14:textId="77777777" w:rsidR="0067074E" w:rsidRDefault="0067074E">
      <w:pPr>
        <w:pStyle w:val="CommentText"/>
      </w:pPr>
      <w:r>
        <w:rPr>
          <w:rStyle w:val="CommentReference"/>
        </w:rPr>
        <w:annotationRef/>
      </w:r>
      <w:r>
        <w:t>In the notebook, it describes the power as 80%, and the power per region - if there are three possible regions - as 0.928. Should the description above about the number of active regions be altered to reflect this?</w:t>
      </w:r>
    </w:p>
    <w:p w14:paraId="0924F134" w14:textId="77777777" w:rsidR="0067074E" w:rsidRDefault="0067074E">
      <w:pPr>
        <w:pStyle w:val="CommentText"/>
      </w:pPr>
    </w:p>
    <w:p w14:paraId="6945FD5A" w14:textId="3C791DCB" w:rsidR="0067074E" w:rsidRDefault="0067074E">
      <w:pPr>
        <w:pStyle w:val="CommentText"/>
      </w:pPr>
      <w:r>
        <w:t>Please specify what the resulting power or power per region is and how you came to these values.</w:t>
      </w:r>
    </w:p>
    <w:p w14:paraId="0D78C599" w14:textId="7519777F" w:rsidR="0067074E" w:rsidRPr="008B0CE6" w:rsidRDefault="0067074E">
      <w:pPr>
        <w:pStyle w:val="CommentText"/>
        <w:rPr>
          <w:b/>
          <w:rPrChange w:id="96" w:author="Joke" w:date="2016-07-06T13:59:00Z">
            <w:rPr/>
          </w:rPrChange>
        </w:rPr>
      </w:pPr>
      <w:r>
        <w:rPr>
          <w:b/>
          <w:highlight w:val="green"/>
        </w:rPr>
        <w:t>JD: I've removed the three regions from the notebook.  Further is explained what 80% power means, so I think this can be removed.</w:t>
      </w:r>
      <w:r>
        <w:rPr>
          <w:b/>
        </w:rPr>
        <w:t xml:space="preserve">  </w:t>
      </w:r>
      <w:r w:rsidRPr="00AB002C">
        <w:rPr>
          <w:b/>
          <w:highlight w:val="green"/>
        </w:rPr>
        <w:t>This also results in a nice flow between FPR and power.</w:t>
      </w:r>
    </w:p>
  </w:comment>
  <w:comment w:id="99" w:author="Bray, Natasha" w:date="2016-07-06T14:06:00Z" w:initials="NB">
    <w:p w14:paraId="00AF4893" w14:textId="77777777" w:rsidR="0067074E" w:rsidRDefault="0067074E">
      <w:pPr>
        <w:pStyle w:val="CommentText"/>
      </w:pPr>
      <w:r>
        <w:rPr>
          <w:rStyle w:val="CommentReference"/>
        </w:rPr>
        <w:annotationRef/>
      </w:r>
      <w:r>
        <w:t>This is confusing, because there aren't any probabilities reported anywhere that I can see. Should this be rephrased to something like 'minimum absolute z score' or 'minimum change'?</w:t>
      </w:r>
    </w:p>
    <w:p w14:paraId="7DAA12B3" w14:textId="7E4F982F" w:rsidR="0067074E" w:rsidRPr="008B0CE6" w:rsidRDefault="0067074E">
      <w:pPr>
        <w:pStyle w:val="CommentText"/>
        <w:rPr>
          <w:b/>
          <w:rPrChange w:id="100" w:author="Joke" w:date="2016-07-06T14:06:00Z">
            <w:rPr/>
          </w:rPrChange>
        </w:rPr>
      </w:pPr>
      <w:r w:rsidRPr="00F872B0">
        <w:rPr>
          <w:b/>
          <w:highlight w:val="green"/>
        </w:rPr>
        <w:t>JD: OK</w:t>
      </w:r>
    </w:p>
  </w:comment>
  <w:comment w:id="101" w:author="Bray, Natasha" w:date="2016-07-06T14:06:00Z" w:initials="NB">
    <w:p w14:paraId="77EA861F" w14:textId="7D44AD81" w:rsidR="0067074E" w:rsidRDefault="0067074E">
      <w:pPr>
        <w:pStyle w:val="CommentText"/>
      </w:pPr>
      <w:r>
        <w:rPr>
          <w:rStyle w:val="CommentReference"/>
        </w:rPr>
        <w:annotationRef/>
      </w:r>
      <w:r>
        <w:t xml:space="preserve">Again, the section relating to this in the notebook is a little confusing, because it discusses the power for larger fields, for one region and for three regions, without it being clear to me which of these calculations is relevant to what is being discussed here. Please clarify here in the text, and in the notebook. </w:t>
      </w:r>
    </w:p>
    <w:p w14:paraId="4EC1375B" w14:textId="5F3CFAA6" w:rsidR="0067074E" w:rsidRPr="008B0CE6" w:rsidRDefault="0067074E">
      <w:pPr>
        <w:pStyle w:val="CommentText"/>
        <w:rPr>
          <w:b/>
          <w:rPrChange w:id="102" w:author="Joke" w:date="2016-07-06T14:06:00Z">
            <w:rPr/>
          </w:rPrChange>
        </w:rPr>
      </w:pPr>
      <w:r w:rsidRPr="00F872B0">
        <w:rPr>
          <w:b/>
          <w:highlight w:val="green"/>
        </w:rPr>
        <w:t>JD: OK</w:t>
      </w:r>
      <w:r>
        <w:rPr>
          <w:b/>
        </w:rPr>
        <w:t xml:space="preserve">, </w:t>
      </w:r>
      <w:r w:rsidRPr="00072C9F">
        <w:rPr>
          <w:b/>
          <w:highlight w:val="green"/>
        </w:rPr>
        <w:t>again: removed confusion in the notebook</w:t>
      </w:r>
    </w:p>
  </w:comment>
  <w:comment w:id="104" w:author="Bray, Natasha" w:date="2016-07-06T14:17:00Z" w:initials="NB">
    <w:p w14:paraId="7B284E84" w14:textId="1EEA213F" w:rsidR="0067074E" w:rsidRDefault="0067074E">
      <w:pPr>
        <w:pStyle w:val="CommentText"/>
      </w:pPr>
      <w:r>
        <w:rPr>
          <w:rStyle w:val="CommentReference"/>
        </w:rPr>
        <w:annotationRef/>
      </w:r>
      <w:r>
        <w:t xml:space="preserve">This isn’t very clear - how exactly were these distributions used, please? Were values corresponding to the FWE </w:t>
      </w:r>
      <w:proofErr w:type="spellStart"/>
      <w:r>
        <w:t>threhold</w:t>
      </w:r>
      <w:proofErr w:type="spellEnd"/>
      <w:r>
        <w:t xml:space="preserve"> and power computed using this distribution?</w:t>
      </w:r>
    </w:p>
    <w:p w14:paraId="170A2483" w14:textId="138A86D5" w:rsidR="0067074E" w:rsidRPr="00965B92" w:rsidRDefault="0067074E">
      <w:pPr>
        <w:pStyle w:val="CommentText"/>
        <w:rPr>
          <w:b/>
          <w:rPrChange w:id="115" w:author="Joke" w:date="2016-07-06T14:17:00Z">
            <w:rPr/>
          </w:rPrChange>
        </w:rPr>
      </w:pPr>
      <w:r w:rsidRPr="00F872B0">
        <w:rPr>
          <w:b/>
          <w:highlight w:val="green"/>
        </w:rPr>
        <w:t>JD: OK</w:t>
      </w:r>
      <w:r w:rsidRPr="0048559E">
        <w:rPr>
          <w:b/>
          <w:highlight w:val="green"/>
        </w:rPr>
        <w:t>, had to add some symbols and mathematical notation for this one.  IMO that's too technical, but that's what they ask...</w:t>
      </w:r>
    </w:p>
  </w:comment>
  <w:comment w:id="116" w:author="Bray, Natasha" w:date="2016-07-06T14:28:00Z" w:initials="NB">
    <w:p w14:paraId="54591683" w14:textId="3E54ED9E" w:rsidR="0067074E" w:rsidRDefault="0067074E">
      <w:pPr>
        <w:pStyle w:val="CommentText"/>
      </w:pPr>
      <w:r>
        <w:rPr>
          <w:rStyle w:val="CommentReference"/>
        </w:rPr>
        <w:annotationRef/>
      </w:r>
      <w:r>
        <w:t>This will need a reference, but I notice that the reference that was cited at the end of this sentence in the Supplementary file was a paper posted on a pre-print server, and so has not been peer reviewed. Please cite a peer-reviewed paper here.</w:t>
      </w:r>
    </w:p>
    <w:p w14:paraId="6182FA06" w14:textId="20C3567C" w:rsidR="0067074E" w:rsidRPr="00681666" w:rsidRDefault="0067074E">
      <w:pPr>
        <w:pStyle w:val="CommentText"/>
        <w:rPr>
          <w:b/>
          <w:highlight w:val="green"/>
          <w:rPrChange w:id="117" w:author="Joke" w:date="2016-07-06T14:28:00Z">
            <w:rPr/>
          </w:rPrChange>
        </w:rPr>
      </w:pPr>
      <w:r w:rsidRPr="00681666">
        <w:rPr>
          <w:b/>
          <w:highlight w:val="green"/>
        </w:rPr>
        <w:t>JD: The Cheng &amp; Schwartzman reference is not yet published.  We can cite their paper with results in 2D:</w:t>
      </w:r>
    </w:p>
    <w:p w14:paraId="45B8187B" w14:textId="20F7B679" w:rsidR="0067074E" w:rsidRDefault="0067074E">
      <w:pPr>
        <w:pStyle w:val="CommentText"/>
      </w:pPr>
      <w:r w:rsidRPr="00681666">
        <w:rPr>
          <w:b/>
          <w:highlight w:val="green"/>
        </w:rPr>
        <w:t>Cheng, D. and Schwartzman, A. (2015).  Distribution of the height of local maxima of Gaussian random fields.  Extremes. 18, 213-240.</w:t>
      </w:r>
    </w:p>
  </w:comment>
  <w:comment w:id="122" w:author="Bray, Natasha" w:date="2016-07-06T14:35:00Z" w:initials="NB">
    <w:p w14:paraId="78C18377" w14:textId="47ECFC1F" w:rsidR="0067074E" w:rsidRDefault="0067074E">
      <w:pPr>
        <w:pStyle w:val="CommentText"/>
      </w:pPr>
      <w:r>
        <w:rPr>
          <w:rStyle w:val="CommentReference"/>
        </w:rPr>
        <w:annotationRef/>
      </w:r>
      <w:r>
        <w:t>Please add a sentence to explain what the result of this computation was.</w:t>
      </w:r>
    </w:p>
    <w:p w14:paraId="6990FCDD" w14:textId="77777777" w:rsidR="0067074E" w:rsidRPr="00E3491B" w:rsidRDefault="0067074E">
      <w:pPr>
        <w:pStyle w:val="CommentText"/>
        <w:rPr>
          <w:b/>
        </w:rPr>
      </w:pPr>
      <w:r w:rsidRPr="00E3491B">
        <w:rPr>
          <w:b/>
          <w:highlight w:val="green"/>
        </w:rPr>
        <w:t>JD: OK</w:t>
      </w:r>
    </w:p>
  </w:comment>
  <w:comment w:id="125" w:author="Bray, Natasha" w:date="2016-07-06T14:35:00Z" w:initials="NB">
    <w:p w14:paraId="32DD714E" w14:textId="54FDA458" w:rsidR="0067074E" w:rsidRDefault="0067074E">
      <w:pPr>
        <w:pStyle w:val="CommentText"/>
      </w:pPr>
      <w:r>
        <w:rPr>
          <w:rStyle w:val="CommentReference"/>
        </w:rPr>
        <w:annotationRef/>
      </w:r>
      <w:r>
        <w:t>Please explain here how the Cohen's D values were found here (include an equation if necessary).</w:t>
      </w:r>
    </w:p>
    <w:p w14:paraId="21969711" w14:textId="544ECD8B" w:rsidR="0067074E" w:rsidRPr="00965B92" w:rsidRDefault="0067074E">
      <w:pPr>
        <w:pStyle w:val="CommentText"/>
        <w:rPr>
          <w:b/>
          <w:rPrChange w:id="128" w:author="Joke" w:date="2016-07-06T14:35:00Z">
            <w:rPr/>
          </w:rPrChange>
        </w:rPr>
      </w:pPr>
      <w:r w:rsidRPr="00E3491B">
        <w:rPr>
          <w:b/>
          <w:highlight w:val="green"/>
        </w:rPr>
        <w:t>JD: OK</w:t>
      </w:r>
    </w:p>
  </w:comment>
  <w:comment w:id="129" w:author="Bray, Natasha" w:date="2016-07-06T14:55:00Z" w:initials="NB">
    <w:p w14:paraId="74508796" w14:textId="3A25BB35" w:rsidR="0067074E" w:rsidRDefault="0067074E">
      <w:pPr>
        <w:pStyle w:val="CommentText"/>
      </w:pPr>
      <w:r>
        <w:rPr>
          <w:rStyle w:val="CommentReference"/>
        </w:rPr>
        <w:annotationRef/>
      </w:r>
      <w:r>
        <w:t xml:space="preserve">Lower than what, please? Or could this just be 'low'? </w:t>
      </w:r>
    </w:p>
    <w:p w14:paraId="548BA5F0" w14:textId="605D7428" w:rsidR="0067074E" w:rsidRPr="0018333F" w:rsidRDefault="0067074E">
      <w:pPr>
        <w:pStyle w:val="CommentText"/>
        <w:rPr>
          <w:b/>
          <w:rPrChange w:id="130" w:author="Joke" w:date="2016-07-06T14:55:00Z">
            <w:rPr/>
          </w:rPrChange>
        </w:rPr>
      </w:pPr>
      <w:r w:rsidRPr="00E3491B">
        <w:rPr>
          <w:b/>
          <w:highlight w:val="green"/>
        </w:rPr>
        <w:t>JD: OK</w:t>
      </w:r>
    </w:p>
  </w:comment>
  <w:comment w:id="133" w:author="Bray, Natasha" w:date="2016-07-06T14:57:00Z" w:initials="NB">
    <w:p w14:paraId="506E85EB" w14:textId="5EC718C3" w:rsidR="0067074E" w:rsidRDefault="0067074E">
      <w:pPr>
        <w:pStyle w:val="CommentText"/>
      </w:pPr>
      <w:r>
        <w:rPr>
          <w:rStyle w:val="CommentReference"/>
        </w:rPr>
        <w:annotationRef/>
      </w:r>
      <w:r>
        <w:t>I have summarised the point of Supplementary information S1 here, because without an explanation of what was done there, it is difficult to explain what it shows. Please edit as necessary.</w:t>
      </w:r>
    </w:p>
    <w:p w14:paraId="170DD865" w14:textId="07EF6C6B" w:rsidR="0067074E" w:rsidRPr="00965B92" w:rsidRDefault="0067074E">
      <w:pPr>
        <w:pStyle w:val="CommentText"/>
        <w:rPr>
          <w:b/>
          <w:rPrChange w:id="134" w:author="Joke" w:date="2016-07-06T14:39:00Z">
            <w:rPr/>
          </w:rPrChange>
        </w:rPr>
      </w:pPr>
      <w:r>
        <w:rPr>
          <w:b/>
          <w:highlight w:val="green"/>
        </w:rPr>
        <w:t xml:space="preserve">JD: OK, I think this is really a nice </w:t>
      </w:r>
      <w:r w:rsidRPr="005A5A4D">
        <w:rPr>
          <w:b/>
          <w:highlight w:val="green"/>
        </w:rPr>
        <w:t>summary of what we did</w:t>
      </w:r>
    </w:p>
  </w:comment>
  <w:comment w:id="135" w:author="Bray, Natasha" w:date="2016-07-06T14:57:00Z" w:initials="NB">
    <w:p w14:paraId="3B146F19" w14:textId="01B7AEC7" w:rsidR="0067074E" w:rsidRDefault="0067074E">
      <w:pPr>
        <w:pStyle w:val="CommentText"/>
      </w:pPr>
      <w:r>
        <w:rPr>
          <w:rStyle w:val="CommentReference"/>
        </w:rPr>
        <w:annotationRef/>
      </w:r>
      <w:r>
        <w:t xml:space="preserve">I have changed this to be a box, because it needs to contain an explanation of how it was created, and so now contains much more text, with the table being a product of the exercise. </w:t>
      </w:r>
    </w:p>
    <w:p w14:paraId="7EB8A822" w14:textId="77777777" w:rsidR="0067074E" w:rsidRPr="005A5A4D" w:rsidRDefault="0067074E">
      <w:pPr>
        <w:pStyle w:val="CommentText"/>
        <w:rPr>
          <w:b/>
        </w:rPr>
      </w:pPr>
      <w:r w:rsidRPr="005A5A4D">
        <w:rPr>
          <w:b/>
          <w:highlight w:val="green"/>
        </w:rPr>
        <w:t>JD: NOTE THAT THIS WILL NOW BE IN THE MAIN PAPER.</w:t>
      </w:r>
    </w:p>
  </w:comment>
  <w:comment w:id="136" w:author="Bray, Natasha" w:date="2016-06-23T10:10:00Z" w:initials="NB">
    <w:p w14:paraId="19F6ED0C" w14:textId="77777777" w:rsidR="0067074E" w:rsidRDefault="0067074E">
      <w:pPr>
        <w:pStyle w:val="CommentText"/>
      </w:pPr>
      <w:r>
        <w:rPr>
          <w:rStyle w:val="CommentReference"/>
        </w:rPr>
        <w:annotationRef/>
      </w:r>
      <w:r>
        <w:t xml:space="preserve">Please cite this here. </w:t>
      </w:r>
    </w:p>
  </w:comment>
  <w:comment w:id="137" w:author="Bray, Natasha" w:date="2016-06-23T10:10:00Z" w:initials="NB">
    <w:p w14:paraId="30F0AC78" w14:textId="77777777" w:rsidR="0067074E" w:rsidRDefault="0067074E">
      <w:pPr>
        <w:pStyle w:val="CommentText"/>
      </w:pPr>
      <w:r>
        <w:rPr>
          <w:rStyle w:val="CommentReference"/>
        </w:rPr>
        <w:annotationRef/>
      </w:r>
      <w:r>
        <w:t>Please cite this here.</w:t>
      </w:r>
    </w:p>
  </w:comment>
  <w:comment w:id="138" w:author="Bray, Natasha" w:date="2016-07-06T14:41:00Z" w:initials="NB">
    <w:p w14:paraId="1C153988" w14:textId="38297126" w:rsidR="0067074E" w:rsidRDefault="0067074E">
      <w:pPr>
        <w:pStyle w:val="CommentText"/>
      </w:pPr>
      <w:r>
        <w:rPr>
          <w:rStyle w:val="CommentReference"/>
        </w:rPr>
        <w:annotationRef/>
      </w:r>
      <w:r>
        <w:t xml:space="preserve">Please clarify what the ‘effects’ here are describing - </w:t>
      </w:r>
      <w:proofErr w:type="spellStart"/>
      <w:r>
        <w:t>ie</w:t>
      </w:r>
      <w:proofErr w:type="spellEnd"/>
      <w:r>
        <w:t xml:space="preserve">. </w:t>
      </w:r>
      <w:proofErr w:type="gramStart"/>
      <w:r>
        <w:t>.BOLD</w:t>
      </w:r>
      <w:proofErr w:type="gramEnd"/>
      <w:r>
        <w:t xml:space="preserve"> changes associated with different tasks (for example, a motor task, or working memory tasks with different difficulties)</w:t>
      </w:r>
    </w:p>
    <w:p w14:paraId="28E67D99" w14:textId="4C9DBA37" w:rsidR="0067074E" w:rsidRPr="00965B92" w:rsidRDefault="0067074E">
      <w:pPr>
        <w:pStyle w:val="CommentText"/>
        <w:rPr>
          <w:b/>
          <w:rPrChange w:id="140" w:author="Joke" w:date="2016-07-06T14:41:00Z">
            <w:rPr/>
          </w:rPrChange>
        </w:rPr>
      </w:pPr>
      <w:r w:rsidRPr="00E3491B">
        <w:rPr>
          <w:b/>
          <w:highlight w:val="green"/>
        </w:rPr>
        <w:t>JD: OK</w:t>
      </w:r>
    </w:p>
  </w:comment>
  <w:comment w:id="141" w:author="Bray, Natasha" w:date="2016-07-06T14:53:00Z" w:initials="NB">
    <w:p w14:paraId="0100AE4F" w14:textId="0960F7A1" w:rsidR="0067074E" w:rsidRDefault="0067074E">
      <w:pPr>
        <w:pStyle w:val="CommentText"/>
      </w:pPr>
      <w:r>
        <w:rPr>
          <w:rStyle w:val="CommentReference"/>
        </w:rPr>
        <w:annotationRef/>
      </w:r>
      <w:r>
        <w:t>Please state approximately how small - maybe give a range?</w:t>
      </w:r>
    </w:p>
    <w:p w14:paraId="680899AD" w14:textId="11F721C0" w:rsidR="0067074E" w:rsidRPr="00837D36" w:rsidRDefault="0067074E">
      <w:pPr>
        <w:pStyle w:val="CommentText"/>
        <w:rPr>
          <w:b/>
          <w:rPrChange w:id="142" w:author="Joke" w:date="2016-07-06T14:42:00Z">
            <w:rPr/>
          </w:rPrChange>
        </w:rPr>
      </w:pPr>
      <w:r w:rsidRPr="00AF44C8">
        <w:rPr>
          <w:b/>
          <w:highlight w:val="green"/>
        </w:rPr>
        <w:t>JD: OK</w:t>
      </w:r>
    </w:p>
  </w:comment>
  <w:comment w:id="159" w:author="Joke" w:date="2016-07-06T14:55:00Z" w:initials="J">
    <w:p w14:paraId="17026055" w14:textId="18F34621" w:rsidR="0067074E" w:rsidRDefault="0067074E">
      <w:pPr>
        <w:pStyle w:val="CommentText"/>
      </w:pPr>
      <w:r>
        <w:rPr>
          <w:rStyle w:val="CommentReference"/>
        </w:rPr>
        <w:annotationRef/>
      </w:r>
      <w:r>
        <w:t>JD STOP</w:t>
      </w:r>
    </w:p>
  </w:comment>
  <w:comment w:id="160" w:author="Bray, Natasha" w:date="2016-06-23T10:10:00Z" w:initials="NB">
    <w:p w14:paraId="22C37CE8" w14:textId="77777777" w:rsidR="0067074E" w:rsidRDefault="0067074E">
      <w:pPr>
        <w:pStyle w:val="CommentText"/>
      </w:pPr>
      <w:r>
        <w:rPr>
          <w:rStyle w:val="CommentReference"/>
        </w:rPr>
        <w:annotationRef/>
      </w:r>
      <w:r>
        <w:t>I have moved Figures to go after the Boxes, as this is the order in which the references should be renumbered (main text, boxes, figures, tables).</w:t>
      </w:r>
    </w:p>
  </w:comment>
  <w:comment w:id="161" w:author="Bray, Natasha" w:date="2016-06-23T10:10:00Z" w:initials="NB">
    <w:p w14:paraId="409B9A3C" w14:textId="77777777" w:rsidR="0067074E" w:rsidRDefault="0067074E">
      <w:pPr>
        <w:pStyle w:val="CommentText"/>
      </w:pPr>
      <w:r>
        <w:rPr>
          <w:rStyle w:val="CommentReference"/>
        </w:rPr>
        <w:annotationRef/>
      </w:r>
      <w:r>
        <w:t xml:space="preserve">This may need rephrasing, because technically the analysis in </w:t>
      </w:r>
      <w:proofErr w:type="spellStart"/>
      <w:r>
        <w:t>Supp</w:t>
      </w:r>
      <w:proofErr w:type="spellEnd"/>
      <w:r>
        <w:t xml:space="preserve"> info S1 is 'based on similar published studies'. Perhaps change wording to 'based only on single previously published studies'?</w:t>
      </w:r>
    </w:p>
  </w:comment>
  <w:comment w:id="162" w:author="Bray, Natasha" w:date="2016-06-23T10:10:00Z" w:initials="NB">
    <w:p w14:paraId="2C78D45A" w14:textId="77777777" w:rsidR="0067074E" w:rsidRDefault="0067074E">
      <w:pPr>
        <w:pStyle w:val="CommentText"/>
      </w:pPr>
      <w:r>
        <w:rPr>
          <w:rStyle w:val="CommentReference"/>
        </w:rPr>
        <w:annotationRef/>
      </w:r>
      <w:r>
        <w:t xml:space="preserve">Please explain briefly what this is, for readers not familiar with the topic. </w:t>
      </w:r>
    </w:p>
  </w:comment>
  <w:comment w:id="163" w:author="Bray, Natasha" w:date="2016-06-23T10:10:00Z" w:initials="NB">
    <w:p w14:paraId="32775165" w14:textId="77777777" w:rsidR="0067074E" w:rsidRDefault="0067074E">
      <w:pPr>
        <w:pStyle w:val="CommentText"/>
      </w:pPr>
      <w:r>
        <w:rPr>
          <w:rStyle w:val="CommentReference"/>
        </w:rPr>
        <w:annotationRef/>
      </w:r>
      <w:r>
        <w:t>Edit OK?</w:t>
      </w:r>
    </w:p>
  </w:comment>
  <w:comment w:id="164" w:author="Bray, Natasha" w:date="2016-06-23T10:10:00Z" w:initials="NB">
    <w:p w14:paraId="267A5B39" w14:textId="77777777" w:rsidR="0067074E" w:rsidRDefault="0067074E">
      <w:pPr>
        <w:pStyle w:val="CommentText"/>
      </w:pPr>
      <w:r>
        <w:rPr>
          <w:rStyle w:val="CommentReference"/>
        </w:rPr>
        <w:annotationRef/>
      </w:r>
      <w:r>
        <w:t>Changed from ‘standard' because the word 'standard' here is rather ambiguous and might suggest that there is one standard workflow (which doesn't seem to be the case!).</w:t>
      </w:r>
    </w:p>
  </w:comment>
  <w:comment w:id="165" w:author="Bray, Natasha" w:date="2016-06-23T10:10:00Z" w:initials="NB">
    <w:p w14:paraId="3F0A50C8" w14:textId="77777777" w:rsidR="0067074E" w:rsidRDefault="0067074E">
      <w:pPr>
        <w:pStyle w:val="CommentText"/>
      </w:pPr>
      <w:r>
        <w:rPr>
          <w:rStyle w:val="CommentReference"/>
        </w:rPr>
        <w:annotationRef/>
      </w:r>
      <w:r>
        <w:t>Please could you specify the number? For example, in the abstract it says there were 6,912 possible analysis workflows (which is closer to 7,000 than 6,000).</w:t>
      </w:r>
    </w:p>
  </w:comment>
  <w:comment w:id="166" w:author="Bray, Natasha" w:date="2016-06-23T10:10:00Z" w:initials="NB">
    <w:p w14:paraId="09C9CF8B" w14:textId="77777777" w:rsidR="0067074E" w:rsidRDefault="0067074E">
      <w:pPr>
        <w:pStyle w:val="CommentText"/>
      </w:pPr>
      <w:r>
        <w:rPr>
          <w:rStyle w:val="CommentReference"/>
        </w:rPr>
        <w:annotationRef/>
      </w:r>
      <w:r>
        <w:t xml:space="preserve">Using </w:t>
      </w:r>
      <w:proofErr w:type="spellStart"/>
      <w:r>
        <w:t>whcih</w:t>
      </w:r>
      <w:proofErr w:type="spellEnd"/>
      <w:r>
        <w:t xml:space="preserve"> software, please?</w:t>
      </w:r>
    </w:p>
  </w:comment>
  <w:comment w:id="167" w:author="Bray, Natasha" w:date="2016-06-23T10:10:00Z" w:initials="NB">
    <w:p w14:paraId="1E2BB488" w14:textId="77777777" w:rsidR="0067074E" w:rsidRDefault="0067074E">
      <w:pPr>
        <w:pStyle w:val="CommentText"/>
      </w:pPr>
      <w:r>
        <w:rPr>
          <w:rStyle w:val="CommentReference"/>
        </w:rPr>
        <w:annotationRef/>
      </w:r>
      <w:r>
        <w:t>Is this edit OK? (That is, some brain regions showed more variability depending on different workflows than did other brain regions?)</w:t>
      </w:r>
    </w:p>
  </w:comment>
  <w:comment w:id="168" w:author="Bray, Natasha" w:date="2016-06-23T10:10:00Z" w:initials="NB">
    <w:p w14:paraId="0DB97F41" w14:textId="77777777" w:rsidR="0067074E" w:rsidRDefault="0067074E">
      <w:pPr>
        <w:pStyle w:val="CommentText"/>
      </w:pPr>
      <w:r>
        <w:rPr>
          <w:rStyle w:val="CommentReference"/>
        </w:rPr>
        <w:annotationRef/>
      </w:r>
      <w:r>
        <w:t xml:space="preserve">I have left these quotation marks in as this seems to be a direct quote from ref 22. </w:t>
      </w:r>
    </w:p>
  </w:comment>
  <w:comment w:id="169" w:author="Bray, Natasha" w:date="2016-06-23T10:10:00Z" w:initials="NB">
    <w:p w14:paraId="20539CC8" w14:textId="77777777" w:rsidR="0067074E" w:rsidRDefault="0067074E">
      <w:pPr>
        <w:pStyle w:val="CommentText"/>
      </w:pPr>
      <w:r>
        <w:rPr>
          <w:rStyle w:val="CommentReference"/>
        </w:rPr>
        <w:annotationRef/>
      </w:r>
      <w:r>
        <w:t xml:space="preserve">I have moved the definition of </w:t>
      </w:r>
      <w:proofErr w:type="spellStart"/>
      <w:r>
        <w:t>HARKing</w:t>
      </w:r>
      <w:proofErr w:type="spellEnd"/>
      <w:r>
        <w:t xml:space="preserve"> to its first instance, above.</w:t>
      </w:r>
    </w:p>
  </w:comment>
  <w:comment w:id="170" w:author="Bray, Natasha" w:date="2016-06-23T10:10:00Z" w:initials="NB">
    <w:p w14:paraId="42B27907" w14:textId="77777777" w:rsidR="0067074E" w:rsidRDefault="0067074E">
      <w:pPr>
        <w:pStyle w:val="CommentText"/>
      </w:pPr>
      <w:r>
        <w:rPr>
          <w:rStyle w:val="CommentReference"/>
        </w:rPr>
        <w:annotationRef/>
      </w:r>
      <w:r>
        <w:t xml:space="preserve">Here please briefly explain ‘mass </w:t>
      </w:r>
      <w:proofErr w:type="spellStart"/>
      <w:r>
        <w:t>univariate</w:t>
      </w:r>
      <w:proofErr w:type="spellEnd"/>
      <w:r>
        <w:t>’ testing in more detail.</w:t>
      </w:r>
    </w:p>
  </w:comment>
  <w:comment w:id="171" w:author="Bray, Natasha" w:date="2016-06-23T10:10:00Z" w:initials="NB">
    <w:p w14:paraId="53D9C940" w14:textId="77777777" w:rsidR="0067074E" w:rsidRDefault="0067074E">
      <w:pPr>
        <w:pStyle w:val="CommentText"/>
      </w:pPr>
      <w:r>
        <w:rPr>
          <w:rStyle w:val="CommentReference"/>
        </w:rPr>
        <w:annotationRef/>
      </w:r>
      <w:r>
        <w:t xml:space="preserve">The notebook for Figure 2 doesn't currently have a lot of annotation to 'walk' the reader through each of the steps. Please add more detail in the notebook to explain what each of the steps do. Would it be possible for you to include the random data set as a file that could be accessed from a link or from the notebook? I would understand if this would be too large and thus problematic, however. Alternatively, could you please specify in the notebook annotation why following the exact code would lead to the same result as in Figure 2? That is, why would </w:t>
      </w:r>
      <w:r w:rsidRPr="00D73851">
        <w:rPr>
          <w:i/>
        </w:rPr>
        <w:t>different</w:t>
      </w:r>
      <w:r>
        <w:t xml:space="preserve"> random data not be generated when using the code in the notebook? </w:t>
      </w:r>
    </w:p>
  </w:comment>
  <w:comment w:id="172" w:author="Bray, Natasha" w:date="2016-06-23T10:10:00Z" w:initials="NB">
    <w:p w14:paraId="650A6F91" w14:textId="77777777" w:rsidR="0067074E" w:rsidRDefault="0067074E">
      <w:pPr>
        <w:pStyle w:val="CommentText"/>
      </w:pPr>
      <w:r>
        <w:rPr>
          <w:rStyle w:val="CommentReference"/>
        </w:rPr>
        <w:annotationRef/>
      </w:r>
      <w:r>
        <w:t>Deletion OK? To me it seems that data can be either random or not.</w:t>
      </w:r>
    </w:p>
  </w:comment>
  <w:comment w:id="173" w:author="Bray, Natasha" w:date="2016-06-23T10:10:00Z" w:initials="NB">
    <w:p w14:paraId="5C670D47" w14:textId="77777777" w:rsidR="0067074E" w:rsidRDefault="0067074E">
      <w:pPr>
        <w:pStyle w:val="CommentText"/>
      </w:pPr>
      <w:r>
        <w:rPr>
          <w:rStyle w:val="CommentReference"/>
        </w:rPr>
        <w:annotationRef/>
      </w:r>
      <w:r>
        <w:t xml:space="preserve">Please explain the nature of these data. Specifically, I assume that these were single data points representing the already-processed differences in signal between a baseline and a contrast condition (rather than, for example, simulated raw BOLD trajectories)? </w:t>
      </w:r>
    </w:p>
  </w:comment>
  <w:comment w:id="174" w:author="Bray, Natasha" w:date="2016-06-23T10:10:00Z" w:initials="NB">
    <w:p w14:paraId="78754371" w14:textId="77777777" w:rsidR="0067074E" w:rsidRDefault="0067074E">
      <w:pPr>
        <w:pStyle w:val="CommentText"/>
      </w:pPr>
      <w:r>
        <w:rPr>
          <w:rStyle w:val="CommentReference"/>
        </w:rPr>
        <w:annotationRef/>
      </w:r>
      <w:r>
        <w:t xml:space="preserve">Please could you specify the mean and standard deviation of this (these?) distribution(s)? </w:t>
      </w:r>
    </w:p>
  </w:comment>
  <w:comment w:id="175" w:author="Bray, Natasha" w:date="2016-06-23T10:10:00Z" w:initials="NB">
    <w:p w14:paraId="45A94069" w14:textId="77777777" w:rsidR="0067074E" w:rsidRDefault="0067074E">
      <w:pPr>
        <w:pStyle w:val="CommentText"/>
      </w:pPr>
      <w:r>
        <w:rPr>
          <w:rStyle w:val="CommentReference"/>
        </w:rPr>
        <w:annotationRef/>
      </w:r>
      <w:r>
        <w:t>Why 24, please? Would this be a sufficient sample size with which to see a typical effect size expected in such data? Please specify why 24 was used as the N number.</w:t>
      </w:r>
    </w:p>
  </w:comment>
  <w:comment w:id="176" w:author="Bray, Natasha" w:date="2016-06-23T10:10:00Z" w:initials="NB">
    <w:p w14:paraId="0918C773" w14:textId="77777777" w:rsidR="0067074E" w:rsidRDefault="0067074E">
      <w:pPr>
        <w:pStyle w:val="CommentText"/>
      </w:pPr>
      <w:r>
        <w:rPr>
          <w:rStyle w:val="CommentReference"/>
        </w:rPr>
        <w:annotationRef/>
      </w:r>
      <w:r>
        <w:t>Please add more detail here on where you obtained or how you generated the mask with which to base the simulated data.</w:t>
      </w:r>
    </w:p>
  </w:comment>
  <w:comment w:id="177" w:author="Bray, Natasha" w:date="2016-06-23T10:10:00Z" w:initials="NB">
    <w:p w14:paraId="16A84F50" w14:textId="77777777" w:rsidR="0067074E" w:rsidRDefault="0067074E">
      <w:pPr>
        <w:pStyle w:val="CommentText"/>
      </w:pPr>
      <w:r>
        <w:rPr>
          <w:rStyle w:val="CommentReference"/>
        </w:rPr>
        <w:annotationRef/>
      </w:r>
      <w:r>
        <w:t>Is this a standard in the field? Please explain why this kernel size was used, and if possible cite a reference that uses the same kernel size or shows why this is good to use.</w:t>
      </w:r>
    </w:p>
  </w:comment>
  <w:comment w:id="178" w:author="Bray, Natasha" w:date="2016-06-23T10:10:00Z" w:initials="NB">
    <w:p w14:paraId="51F75CF2" w14:textId="77777777" w:rsidR="0067074E" w:rsidRDefault="0067074E">
      <w:pPr>
        <w:pStyle w:val="CommentText"/>
      </w:pPr>
      <w:r>
        <w:rPr>
          <w:rStyle w:val="CommentReference"/>
        </w:rPr>
        <w:annotationRef/>
      </w:r>
      <w:r>
        <w:t>Please explain how this was done (e.g. using which function on which program?).</w:t>
      </w:r>
    </w:p>
  </w:comment>
  <w:comment w:id="179" w:author="Bray, Natasha" w:date="2016-06-23T10:10:00Z" w:initials="NB">
    <w:p w14:paraId="19B58230" w14:textId="77777777" w:rsidR="0067074E" w:rsidRDefault="0067074E">
      <w:pPr>
        <w:pStyle w:val="CommentText"/>
      </w:pPr>
      <w:r>
        <w:rPr>
          <w:rStyle w:val="CommentReference"/>
        </w:rPr>
        <w:annotationRef/>
      </w:r>
      <w:r>
        <w:t>Please explain why these particular values were used (i.e. 0.005 and 50 voxels). I think it would help to explain more about what the extent threshold means too, for readers less familiar with the field.</w:t>
      </w:r>
    </w:p>
  </w:comment>
  <w:comment w:id="180" w:author="Bray, Natasha" w:date="2016-06-23T10:10:00Z" w:initials="NB">
    <w:p w14:paraId="63502FD8" w14:textId="77777777" w:rsidR="0067074E" w:rsidRDefault="0067074E">
      <w:pPr>
        <w:pStyle w:val="CommentText"/>
      </w:pPr>
      <w:r>
        <w:rPr>
          <w:rStyle w:val="CommentReference"/>
        </w:rPr>
        <w:annotationRef/>
      </w:r>
      <w:r>
        <w:t>Please cite a reference to support the idea that this is a heuristic correction.</w:t>
      </w:r>
    </w:p>
  </w:comment>
  <w:comment w:id="181" w:author="Bray, Natasha" w:date="2016-06-23T10:10:00Z" w:initials="NB">
    <w:p w14:paraId="16486B74" w14:textId="77777777" w:rsidR="0067074E" w:rsidRDefault="0067074E">
      <w:pPr>
        <w:pStyle w:val="CommentText"/>
      </w:pPr>
      <w:r>
        <w:rPr>
          <w:rStyle w:val="CommentReference"/>
        </w:rPr>
        <w:annotationRef/>
      </w:r>
      <w:r>
        <w:t>How many voxels in this cluster, please?</w:t>
      </w:r>
    </w:p>
  </w:comment>
  <w:comment w:id="182" w:author="Bray, Natasha" w:date="2016-06-23T10:10:00Z" w:initials="NB">
    <w:p w14:paraId="734F0FE3" w14:textId="77777777" w:rsidR="0067074E" w:rsidRDefault="0067074E">
      <w:pPr>
        <w:pStyle w:val="CommentText"/>
      </w:pPr>
      <w:r>
        <w:rPr>
          <w:rStyle w:val="CommentReference"/>
        </w:rPr>
        <w:annotationRef/>
      </w:r>
      <w:r>
        <w:t xml:space="preserve">It’s not very clear to me exactly how Figure 2b was created. Is it that the average of the BOLD data across just the cluster of </w:t>
      </w:r>
      <w:proofErr w:type="spellStart"/>
      <w:r>
        <w:t>lPFC</w:t>
      </w:r>
      <w:proofErr w:type="spellEnd"/>
      <w:r>
        <w:t xml:space="preserve"> voxels was correlated with the behavioural </w:t>
      </w:r>
      <w:proofErr w:type="spellStart"/>
      <w:r>
        <w:t>regressor</w:t>
      </w:r>
      <w:proofErr w:type="spellEnd"/>
      <w:r>
        <w:t>? Please specify exactly what is shown in Figure 2b.</w:t>
      </w:r>
    </w:p>
  </w:comment>
  <w:comment w:id="183" w:author="Bray, Natasha" w:date="2016-06-23T10:10:00Z" w:initials="NB">
    <w:p w14:paraId="3B2173FF" w14:textId="77777777" w:rsidR="0067074E" w:rsidRDefault="0067074E">
      <w:pPr>
        <w:pStyle w:val="CommentText"/>
      </w:pPr>
      <w:r>
        <w:rPr>
          <w:rStyle w:val="CommentReference"/>
        </w:rPr>
        <w:annotationRef/>
      </w:r>
      <w:r>
        <w:t>There are graphs shown in the computational notebook that are not included in this article. Are they to be included too? What do they show? If they are not helpful to include here in the main article, please remove them from the main notebook or at least annotate them as being supplementary and to explain what they show, as otherwise they might be confusing.</w:t>
      </w:r>
    </w:p>
  </w:comment>
  <w:comment w:id="184" w:author="Bray, Natasha" w:date="2016-06-23T10:10:00Z" w:initials="NB">
    <w:p w14:paraId="0D6BD348" w14:textId="77777777" w:rsidR="0067074E" w:rsidRDefault="0067074E">
      <w:pPr>
        <w:pStyle w:val="CommentText"/>
      </w:pPr>
      <w:r>
        <w:rPr>
          <w:rStyle w:val="CommentReference"/>
        </w:rPr>
        <w:annotationRef/>
      </w:r>
      <w:r>
        <w:t>Please could you give the year (or approximate year/decade)?</w:t>
      </w:r>
    </w:p>
  </w:comment>
  <w:comment w:id="185" w:author="Bray, Natasha" w:date="2016-06-23T10:10:00Z" w:initials="NB">
    <w:p w14:paraId="7C953C3B" w14:textId="77777777" w:rsidR="0067074E" w:rsidRDefault="0067074E">
      <w:pPr>
        <w:pStyle w:val="CommentText"/>
      </w:pPr>
      <w:r>
        <w:rPr>
          <w:rStyle w:val="CommentReference"/>
        </w:rPr>
        <w:annotationRef/>
      </w:r>
      <w:r>
        <w:t xml:space="preserve">This work is cited as having been published in PNAS, but it doesn’t seem to be published and is on a pre-print server. If the article has been accepted but not yet published, please adapt the reference to ‘in press’. However, if the article has not yet been accepted, please add a note here in the text clarifying that this work is unpublished, and change the reference so that it cites the </w:t>
      </w:r>
      <w:proofErr w:type="spellStart"/>
      <w:r>
        <w:t>bioRxiv</w:t>
      </w:r>
      <w:proofErr w:type="spellEnd"/>
      <w:r>
        <w:t xml:space="preserve"> reference.</w:t>
      </w:r>
    </w:p>
  </w:comment>
  <w:comment w:id="186" w:author="Bray, Natasha" w:date="2016-06-23T10:10:00Z" w:initials="NB">
    <w:p w14:paraId="0434A3CA" w14:textId="77777777" w:rsidR="0067074E" w:rsidRDefault="0067074E">
      <w:pPr>
        <w:pStyle w:val="CommentText"/>
      </w:pPr>
      <w:r>
        <w:rPr>
          <w:rStyle w:val="CommentReference"/>
        </w:rPr>
        <w:annotationRef/>
      </w:r>
      <w:r>
        <w:t>Please clarify to make it clear whether ‘based on’ is referring to the methods or the inference.</w:t>
      </w:r>
    </w:p>
  </w:comment>
  <w:comment w:id="187" w:author="Bray, Natasha" w:date="2016-06-23T10:10:00Z" w:initials="NB">
    <w:p w14:paraId="727C35B3" w14:textId="77777777" w:rsidR="0067074E" w:rsidRDefault="0067074E">
      <w:pPr>
        <w:pStyle w:val="CommentText"/>
      </w:pPr>
      <w:r>
        <w:rPr>
          <w:rStyle w:val="CommentReference"/>
        </w:rPr>
        <w:annotationRef/>
      </w:r>
      <w:r>
        <w:t>Are these Type I or Type II errors, specifically?</w:t>
      </w:r>
    </w:p>
  </w:comment>
  <w:comment w:id="188" w:author="Bray, Natasha" w:date="2016-06-23T10:10:00Z" w:initials="NB">
    <w:p w14:paraId="22251282" w14:textId="77777777" w:rsidR="0067074E" w:rsidRDefault="0067074E">
      <w:pPr>
        <w:pStyle w:val="CommentText"/>
      </w:pPr>
      <w:r>
        <w:rPr>
          <w:rStyle w:val="CommentReference"/>
        </w:rPr>
        <w:annotationRef/>
      </w:r>
      <w:r>
        <w:t xml:space="preserve">Please include a separate supplementary information file listing these 65 publications. </w:t>
      </w:r>
    </w:p>
  </w:comment>
  <w:comment w:id="190" w:author="Bray, Natasha" w:date="2016-06-23T10:10:00Z" w:initials="NB">
    <w:p w14:paraId="0343D015" w14:textId="77777777" w:rsidR="0067074E" w:rsidRDefault="0067074E">
      <w:pPr>
        <w:pStyle w:val="CommentText"/>
      </w:pPr>
      <w:r>
        <w:rPr>
          <w:rStyle w:val="CommentReference"/>
        </w:rPr>
        <w:annotationRef/>
      </w:r>
      <w:r>
        <w:t xml:space="preserve">Is this the name of the tool? Or are there, for example, two versions - one called </w:t>
      </w:r>
      <w:proofErr w:type="spellStart"/>
      <w:r>
        <w:t>alphasim</w:t>
      </w:r>
      <w:proofErr w:type="spellEnd"/>
      <w:r>
        <w:t xml:space="preserve"> and one called 3dClustSim? Please clarify the relationship between these.</w:t>
      </w:r>
    </w:p>
  </w:comment>
  <w:comment w:id="192" w:author="Bray, Natasha" w:date="2016-06-23T10:10:00Z" w:initials="NB">
    <w:p w14:paraId="5B927AB6" w14:textId="77777777" w:rsidR="0067074E" w:rsidRDefault="0067074E">
      <w:pPr>
        <w:pStyle w:val="CommentText"/>
      </w:pPr>
      <w:r>
        <w:rPr>
          <w:rStyle w:val="CommentReference"/>
        </w:rPr>
        <w:annotationRef/>
      </w:r>
      <w:r>
        <w:t>Please could you explain the nature of this work (e.g. reformatting?)?</w:t>
      </w:r>
    </w:p>
  </w:comment>
  <w:comment w:id="193" w:author="Bray, Natasha" w:date="2016-06-23T10:10:00Z" w:initials="NB">
    <w:p w14:paraId="1D7A8418" w14:textId="77777777" w:rsidR="0067074E" w:rsidRDefault="0067074E">
      <w:pPr>
        <w:pStyle w:val="CommentText"/>
      </w:pPr>
      <w:r>
        <w:rPr>
          <w:rStyle w:val="CommentReference"/>
        </w:rPr>
        <w:annotationRef/>
      </w:r>
      <w:r>
        <w:t>Please could you name a few examples?</w:t>
      </w:r>
    </w:p>
  </w:comment>
  <w:comment w:id="194" w:author="Bray, Natasha" w:date="2016-06-23T10:10:00Z" w:initials="NB">
    <w:p w14:paraId="002A4D63" w14:textId="77777777" w:rsidR="0067074E" w:rsidRDefault="0067074E">
      <w:pPr>
        <w:pStyle w:val="CommentText"/>
      </w:pPr>
      <w:r>
        <w:rPr>
          <w:rStyle w:val="CommentReference"/>
        </w:rPr>
        <w:annotationRef/>
      </w:r>
      <w:r>
        <w:t>Please could you specify what this is in relation to? For example, is this out of all possible nonparametric and parametric methods?</w:t>
      </w:r>
    </w:p>
  </w:comment>
  <w:comment w:id="195" w:author="Bray, Natasha" w:date="2016-06-23T10:10:00Z" w:initials="NB">
    <w:p w14:paraId="71E77912" w14:textId="77777777" w:rsidR="0067074E" w:rsidRDefault="0067074E">
      <w:pPr>
        <w:pStyle w:val="CommentText"/>
      </w:pPr>
      <w:r>
        <w:rPr>
          <w:rStyle w:val="CommentReference"/>
        </w:rPr>
        <w:annotationRef/>
      </w:r>
      <w:r>
        <w:t>Which papers, please? The 65? Please clarify.</w:t>
      </w:r>
    </w:p>
  </w:comment>
  <w:comment w:id="196" w:author="Bray, Natasha" w:date="2016-06-23T10:10:00Z" w:initials="NB">
    <w:p w14:paraId="581CAAE4" w14:textId="77777777" w:rsidR="0067074E" w:rsidRDefault="0067074E">
      <w:pPr>
        <w:pStyle w:val="CommentText"/>
      </w:pPr>
      <w:r>
        <w:rPr>
          <w:rStyle w:val="CommentReference"/>
        </w:rPr>
        <w:annotationRef/>
      </w:r>
      <w:r>
        <w:t xml:space="preserve">Or </w:t>
      </w:r>
      <w:proofErr w:type="spellStart"/>
      <w:r>
        <w:t>alphasim</w:t>
      </w:r>
      <w:proofErr w:type="spellEnd"/>
      <w:r>
        <w:t>/3dClustSim? Please ensure the relationship between these programs is made clear here and/or above.</w:t>
      </w:r>
    </w:p>
  </w:comment>
  <w:comment w:id="197" w:author="Bray, Natasha" w:date="2016-06-23T10:10:00Z" w:initials="NB">
    <w:p w14:paraId="5ED4BEB9" w14:textId="77777777" w:rsidR="0067074E" w:rsidRDefault="0067074E">
      <w:pPr>
        <w:pStyle w:val="CommentText"/>
      </w:pPr>
      <w:r>
        <w:rPr>
          <w:rStyle w:val="CommentReference"/>
        </w:rPr>
        <w:annotationRef/>
      </w:r>
      <w:r>
        <w:t>Again, it needs to be made clear what the relationship is between these - ideally when they are first introduced.</w:t>
      </w:r>
    </w:p>
  </w:comment>
  <w:comment w:id="198" w:author="Bray, Natasha" w:date="2016-06-23T10:10:00Z" w:initials="NB">
    <w:p w14:paraId="22A5AD81" w14:textId="77777777" w:rsidR="0067074E" w:rsidRDefault="0067074E">
      <w:pPr>
        <w:pStyle w:val="CommentText"/>
      </w:pPr>
      <w:r>
        <w:rPr>
          <w:rStyle w:val="CommentReference"/>
        </w:rPr>
        <w:annotationRef/>
      </w:r>
      <w:r>
        <w:t>Please could you name (and cite) some examples?</w:t>
      </w:r>
    </w:p>
  </w:comment>
  <w:comment w:id="199" w:author="Bray, Natasha" w:date="2016-06-23T10:10:00Z" w:initials="NB">
    <w:p w14:paraId="48FDEFBA" w14:textId="77777777" w:rsidR="0067074E" w:rsidRDefault="0067074E">
      <w:pPr>
        <w:pStyle w:val="CommentText"/>
      </w:pPr>
      <w:r>
        <w:rPr>
          <w:rStyle w:val="CommentReference"/>
        </w:rPr>
        <w:annotationRef/>
      </w:r>
      <w:r>
        <w:t>Please briefly explain what these are.</w:t>
      </w:r>
    </w:p>
  </w:comment>
  <w:comment w:id="200" w:author="Bray, Natasha" w:date="2016-06-23T10:10:00Z" w:initials="NB">
    <w:p w14:paraId="50E27F72" w14:textId="77777777" w:rsidR="0067074E" w:rsidRDefault="0067074E">
      <w:pPr>
        <w:pStyle w:val="CommentText"/>
      </w:pPr>
      <w:r>
        <w:rPr>
          <w:rStyle w:val="CommentReference"/>
        </w:rPr>
        <w:annotationRef/>
      </w:r>
      <w:r>
        <w:t xml:space="preserve">Please could you provide elaborate on this, for instance by </w:t>
      </w:r>
      <w:proofErr w:type="spellStart"/>
      <w:r>
        <w:t>decribing</w:t>
      </w:r>
      <w:proofErr w:type="spellEnd"/>
      <w:r>
        <w:t xml:space="preserve"> a validation methodology? </w:t>
      </w:r>
    </w:p>
  </w:comment>
  <w:comment w:id="201" w:author="Bray, Natasha" w:date="2016-06-23T10:10:00Z" w:initials="NB">
    <w:p w14:paraId="1C402031" w14:textId="77777777" w:rsidR="0067074E" w:rsidRDefault="0067074E">
      <w:pPr>
        <w:pStyle w:val="CommentText"/>
      </w:pPr>
      <w:r>
        <w:rPr>
          <w:rStyle w:val="CommentReference"/>
        </w:rPr>
        <w:annotationRef/>
      </w:r>
      <w:r>
        <w:t>Please specify how many were in each paper, and the total.</w:t>
      </w:r>
    </w:p>
  </w:comment>
  <w:comment w:id="202" w:author="Bray, Natasha" w:date="2016-06-23T10:10:00Z" w:initials="NB">
    <w:p w14:paraId="631FC13B" w14:textId="77777777" w:rsidR="0067074E" w:rsidRDefault="0067074E">
      <w:pPr>
        <w:pStyle w:val="CommentText"/>
      </w:pPr>
      <w:r>
        <w:rPr>
          <w:rStyle w:val="CommentReference"/>
        </w:rPr>
        <w:annotationRef/>
      </w:r>
      <w:r>
        <w:t>Please give examples of such details.</w:t>
      </w:r>
    </w:p>
  </w:comment>
  <w:comment w:id="203" w:author="Bray, Natasha" w:date="2016-06-23T10:10:00Z" w:initials="NB">
    <w:p w14:paraId="5444CE92" w14:textId="77777777" w:rsidR="0067074E" w:rsidRDefault="0067074E">
      <w:pPr>
        <w:pStyle w:val="CommentText"/>
      </w:pPr>
      <w:r>
        <w:rPr>
          <w:rStyle w:val="CommentReference"/>
        </w:rPr>
        <w:annotationRef/>
      </w:r>
      <w:r>
        <w:t xml:space="preserve">Is this paper submitted (or accepted) to be published? </w:t>
      </w:r>
    </w:p>
    <w:p w14:paraId="6EB5A495" w14:textId="77777777" w:rsidR="0067074E" w:rsidRDefault="0067074E">
      <w:pPr>
        <w:pStyle w:val="CommentText"/>
      </w:pPr>
    </w:p>
    <w:p w14:paraId="4977D766" w14:textId="77777777" w:rsidR="0067074E" w:rsidRDefault="0067074E">
      <w:pPr>
        <w:pStyle w:val="CommentText"/>
      </w:pPr>
      <w:r>
        <w:t xml:space="preserve">Incidentally I notice that Michael P. </w:t>
      </w:r>
      <w:proofErr w:type="spellStart"/>
      <w:r>
        <w:t>Milham's</w:t>
      </w:r>
      <w:proofErr w:type="spellEnd"/>
      <w:r>
        <w:t xml:space="preserve"> name is incorrectly spelt in the </w:t>
      </w:r>
      <w:proofErr w:type="spellStart"/>
      <w:r>
        <w:t>bioRxiv</w:t>
      </w:r>
      <w:proofErr w:type="spellEnd"/>
      <w:r>
        <w:t xml:space="preserve"> posting of this paper ('</w:t>
      </w:r>
      <w:proofErr w:type="spellStart"/>
      <w:r>
        <w:t>Michae</w:t>
      </w:r>
      <w:proofErr w:type="spellEnd"/>
      <w:r>
        <w:t xml:space="preserve"> P. </w:t>
      </w:r>
      <w:proofErr w:type="spellStart"/>
      <w:r>
        <w:t>Milham</w:t>
      </w:r>
      <w:proofErr w:type="spellEnd"/>
      <w:r>
        <w:t>') - perhaps it can be changed there?</w:t>
      </w:r>
    </w:p>
  </w:comment>
  <w:comment w:id="204" w:author="Bray, Natasha" w:date="2016-06-23T10:10:00Z" w:initials="NB">
    <w:p w14:paraId="158F33DB" w14:textId="77777777" w:rsidR="0067074E" w:rsidRDefault="0067074E">
      <w:pPr>
        <w:pStyle w:val="CommentText"/>
      </w:pPr>
      <w:r>
        <w:rPr>
          <w:rStyle w:val="CommentReference"/>
        </w:rPr>
        <w:annotationRef/>
      </w:r>
      <w:r>
        <w:t>Please could you provide a made-up example of a claim to illustrate what reverse inference means?</w:t>
      </w:r>
    </w:p>
  </w:comment>
  <w:comment w:id="205" w:author="Bray, Natasha" w:date="2016-06-23T10:10:00Z" w:initials="NB">
    <w:p w14:paraId="31C51D32" w14:textId="77777777" w:rsidR="0067074E" w:rsidRDefault="0067074E">
      <w:pPr>
        <w:pStyle w:val="CommentText"/>
      </w:pPr>
      <w:r>
        <w:rPr>
          <w:rStyle w:val="CommentReference"/>
        </w:rPr>
        <w:annotationRef/>
      </w:r>
      <w:r>
        <w:t>This is a little confusing. Do you mean showed larger effect sizes than in the original study, or showed stronger evidence for the original effect?</w:t>
      </w:r>
    </w:p>
  </w:comment>
  <w:comment w:id="206" w:author="Bray, Natasha" w:date="2016-06-23T10:10:00Z" w:initials="NB">
    <w:p w14:paraId="71FDC953" w14:textId="77777777" w:rsidR="0067074E" w:rsidRDefault="0067074E">
      <w:pPr>
        <w:pStyle w:val="CommentText"/>
      </w:pPr>
      <w:r>
        <w:rPr>
          <w:rStyle w:val="CommentReference"/>
        </w:rPr>
        <w:annotationRef/>
      </w:r>
      <w:r>
        <w:t>So did the remaining 8 successfully replicate the original findings? Please specify.</w:t>
      </w:r>
    </w:p>
  </w:comment>
  <w:comment w:id="207" w:author="Bray, Natasha" w:date="2016-06-23T10:10:00Z" w:initials="NB">
    <w:p w14:paraId="30215DE7" w14:textId="77777777" w:rsidR="0067074E" w:rsidRDefault="0067074E">
      <w:pPr>
        <w:pStyle w:val="CommentText"/>
      </w:pPr>
      <w:r>
        <w:rPr>
          <w:rStyle w:val="CommentReference"/>
        </w:rPr>
        <w:annotationRef/>
      </w:r>
      <w:r>
        <w:t>Please could you provide a link for this award?</w:t>
      </w:r>
    </w:p>
  </w:comment>
  <w:comment w:id="208" w:author="Bray, Natasha" w:date="2016-06-23T10:10:00Z" w:initials="NB">
    <w:p w14:paraId="0B1C3E5D" w14:textId="77777777" w:rsidR="0067074E" w:rsidRDefault="0067074E">
      <w:pPr>
        <w:pStyle w:val="CommentText"/>
      </w:pPr>
      <w:r>
        <w:rPr>
          <w:rStyle w:val="CommentReference"/>
        </w:rPr>
        <w:annotationRef/>
      </w:r>
      <w:r>
        <w:t>We include links of, for example, databases and repositories in a little box at the end of the article. Please list any important links that are cited in the text and that I might have missed here.</w:t>
      </w:r>
    </w:p>
  </w:comment>
  <w:comment w:id="209" w:author="Bray, Natasha" w:date="2016-06-23T10:10:00Z" w:initials="NB">
    <w:p w14:paraId="55912849" w14:textId="77777777" w:rsidR="0067074E" w:rsidRDefault="0067074E">
      <w:pPr>
        <w:pStyle w:val="CommentText"/>
      </w:pPr>
      <w:r>
        <w:rPr>
          <w:rStyle w:val="CommentReference"/>
        </w:rPr>
        <w:annotationRef/>
      </w:r>
      <w:r>
        <w:t>Is this ‘in most cases’, or ‘always’, or ‘for example’? Please clarify.</w:t>
      </w:r>
    </w:p>
  </w:comment>
  <w:comment w:id="210" w:author="Bray, Natasha" w:date="2016-06-23T10:10:00Z" w:initials="NB">
    <w:p w14:paraId="3CC362B2" w14:textId="77777777" w:rsidR="0067074E" w:rsidRDefault="0067074E">
      <w:pPr>
        <w:pStyle w:val="CommentText"/>
      </w:pPr>
      <w:r>
        <w:rPr>
          <w:rStyle w:val="CommentReference"/>
        </w:rPr>
        <w:annotationRef/>
      </w:r>
      <w:r>
        <w:t>Has this been shown? Please cite a relevant reference if possible.</w:t>
      </w:r>
    </w:p>
  </w:comment>
  <w:comment w:id="211" w:author="Bray, Natasha" w:date="2016-06-23T10:10:00Z" w:initials="NB">
    <w:p w14:paraId="2EAE08E7" w14:textId="77777777" w:rsidR="0067074E" w:rsidRDefault="0067074E">
      <w:pPr>
        <w:pStyle w:val="CommentText"/>
      </w:pPr>
      <w:r>
        <w:rPr>
          <w:rStyle w:val="CommentReference"/>
        </w:rPr>
        <w:annotationRef/>
      </w:r>
      <w:r>
        <w:t>Please specify what the ‘cut-off’ for this was.</w:t>
      </w:r>
    </w:p>
  </w:comment>
  <w:comment w:id="212" w:author="Bray, Natasha" w:date="2016-06-23T10:10:00Z" w:initials="NB">
    <w:p w14:paraId="65984F45" w14:textId="77777777" w:rsidR="0067074E" w:rsidRDefault="0067074E">
      <w:pPr>
        <w:pStyle w:val="CommentText"/>
      </w:pPr>
      <w:r>
        <w:rPr>
          <w:rStyle w:val="CommentReference"/>
        </w:rPr>
        <w:annotationRef/>
      </w:r>
      <w:r>
        <w:t>Were these of the 43, or of the 7 remaining?</w:t>
      </w:r>
    </w:p>
  </w:comment>
  <w:comment w:id="213" w:author="Bray, Natasha" w:date="2016-06-23T10:10:00Z" w:initials="NB">
    <w:p w14:paraId="1F26039A" w14:textId="77777777" w:rsidR="0067074E" w:rsidRDefault="0067074E">
      <w:pPr>
        <w:pStyle w:val="CommentText"/>
      </w:pPr>
      <w:r>
        <w:rPr>
          <w:rStyle w:val="CommentReference"/>
        </w:rPr>
        <w:annotationRef/>
      </w:r>
      <w:r>
        <w:t>How many, please? Or are these the remaining 5?</w:t>
      </w:r>
    </w:p>
  </w:comment>
  <w:comment w:id="214" w:author="Bray, Natasha" w:date="2016-06-23T10:10:00Z" w:initials="NB">
    <w:p w14:paraId="1064F640" w14:textId="77777777" w:rsidR="0067074E" w:rsidRDefault="0067074E">
      <w:pPr>
        <w:pStyle w:val="CommentText"/>
      </w:pPr>
      <w:r>
        <w:rPr>
          <w:rStyle w:val="CommentReference"/>
        </w:rPr>
        <w:annotationRef/>
      </w:r>
      <w:r>
        <w:t>Was this ref 46? If so, please cite it here.</w:t>
      </w:r>
    </w:p>
  </w:comment>
  <w:comment w:id="215" w:author="Bray, Natasha" w:date="2016-06-23T10:10:00Z" w:initials="NB">
    <w:p w14:paraId="0C47BDC9" w14:textId="77777777" w:rsidR="0067074E" w:rsidRDefault="0067074E">
      <w:pPr>
        <w:pStyle w:val="CommentText"/>
      </w:pPr>
      <w:r>
        <w:rPr>
          <w:rStyle w:val="CommentReference"/>
        </w:rPr>
        <w:annotationRef/>
      </w:r>
      <w:r>
        <w:t>On what basis were these genes identified, please?</w:t>
      </w:r>
    </w:p>
  </w:comment>
  <w:comment w:id="216" w:author="Bray, Natasha" w:date="2016-06-23T10:10:00Z" w:initials="NB">
    <w:p w14:paraId="374874E7" w14:textId="77777777" w:rsidR="0067074E" w:rsidRDefault="0067074E">
      <w:pPr>
        <w:pStyle w:val="CommentText"/>
      </w:pPr>
      <w:r>
        <w:rPr>
          <w:rStyle w:val="CommentReference"/>
        </w:rPr>
        <w:annotationRef/>
      </w:r>
      <w:r>
        <w:t>Is there any specific rationale for specifically choosing these in particular? (There doesn’t have to be (!), but it would be interesting to explain why if there were a specific reason.)</w:t>
      </w:r>
    </w:p>
  </w:comment>
  <w:comment w:id="217" w:author="Bray, Natasha" w:date="2016-06-23T10:10:00Z" w:initials="NB">
    <w:p w14:paraId="71B99430" w14:textId="77777777" w:rsidR="0067074E" w:rsidRDefault="0067074E">
      <w:pPr>
        <w:pStyle w:val="CommentText"/>
      </w:pPr>
      <w:r>
        <w:rPr>
          <w:rStyle w:val="CommentReference"/>
        </w:rPr>
        <w:annotationRef/>
      </w:r>
      <w:r>
        <w:t>Please could you briefly explain this in a little more detail? It might help to write about an example.</w:t>
      </w:r>
    </w:p>
  </w:comment>
  <w:comment w:id="218" w:author="Bray, Natasha" w:date="2016-06-23T10:10:00Z" w:initials="NB">
    <w:p w14:paraId="7776E035" w14:textId="77777777" w:rsidR="0067074E" w:rsidRDefault="0067074E">
      <w:pPr>
        <w:pStyle w:val="CommentText"/>
      </w:pPr>
      <w:r>
        <w:rPr>
          <w:rStyle w:val="CommentReference"/>
        </w:rPr>
        <w:annotationRef/>
      </w:r>
      <w:r>
        <w:t>Again, please could you explain this in a little more detail, perhaps with an example?</w:t>
      </w:r>
    </w:p>
  </w:comment>
  <w:comment w:id="219" w:author="Bray, Natasha" w:date="2016-06-23T10:10:00Z" w:initials="NB">
    <w:p w14:paraId="26844B50" w14:textId="77777777" w:rsidR="0067074E" w:rsidRDefault="0067074E">
      <w:pPr>
        <w:pStyle w:val="CommentText"/>
      </w:pPr>
      <w:r>
        <w:rPr>
          <w:rStyle w:val="CommentReference"/>
        </w:rPr>
        <w:annotationRef/>
      </w:r>
      <w:r>
        <w:t>What are the units here, please? Hz?</w:t>
      </w:r>
    </w:p>
  </w:comment>
  <w:comment w:id="220" w:author="Bray, Natasha" w:date="2016-06-23T10:10:00Z" w:initials="NB">
    <w:p w14:paraId="3C4A11DB" w14:textId="77777777" w:rsidR="0067074E" w:rsidRDefault="0067074E" w:rsidP="00E97786">
      <w:pPr>
        <w:pStyle w:val="CommentText"/>
      </w:pPr>
      <w:r>
        <w:rPr>
          <w:rStyle w:val="CommentReference"/>
        </w:rPr>
        <w:annotationRef/>
      </w:r>
      <w:r>
        <w:t>All display items need a title - title OK?</w:t>
      </w:r>
    </w:p>
  </w:comment>
  <w:comment w:id="221" w:author="Bray, Natasha" w:date="2016-06-23T10:10:00Z" w:initials="NB">
    <w:p w14:paraId="009BD794" w14:textId="77777777" w:rsidR="0067074E" w:rsidRDefault="0067074E">
      <w:pPr>
        <w:pStyle w:val="CommentText"/>
      </w:pPr>
      <w:r>
        <w:rPr>
          <w:rStyle w:val="CommentReference"/>
        </w:rPr>
        <w:annotationRef/>
      </w:r>
      <w:r>
        <w:t>Please state the total number of sample sizes.</w:t>
      </w:r>
    </w:p>
  </w:comment>
  <w:comment w:id="222" w:author="Bray, Natasha" w:date="2016-06-23T10:10:00Z" w:initials="NB">
    <w:p w14:paraId="75A9F425" w14:textId="77777777" w:rsidR="0067074E" w:rsidRDefault="0067074E">
      <w:pPr>
        <w:pStyle w:val="CommentText"/>
      </w:pPr>
      <w:r>
        <w:rPr>
          <w:rStyle w:val="CommentReference"/>
        </w:rPr>
        <w:annotationRef/>
      </w:r>
      <w:r>
        <w:t>Please state how many samples in the figure are from this source.</w:t>
      </w:r>
    </w:p>
  </w:comment>
  <w:comment w:id="223" w:author="Bray, Natasha" w:date="2016-06-23T10:10:00Z" w:initials="NB">
    <w:p w14:paraId="1408362B" w14:textId="77777777" w:rsidR="0067074E" w:rsidRDefault="0067074E">
      <w:pPr>
        <w:pStyle w:val="CommentText"/>
      </w:pPr>
      <w:r>
        <w:rPr>
          <w:rStyle w:val="CommentReference"/>
        </w:rPr>
        <w:annotationRef/>
      </w:r>
      <w:r>
        <w:rPr>
          <w:rStyle w:val="CommentReference"/>
        </w:rPr>
        <w:annotationRef/>
      </w:r>
      <w:r>
        <w:t>Please state how many samples in the figure are from this source.</w:t>
      </w:r>
    </w:p>
  </w:comment>
  <w:comment w:id="224" w:author="Bray, Natasha" w:date="2016-06-23T10:10:00Z" w:initials="NB">
    <w:p w14:paraId="1A12BEE7" w14:textId="77777777" w:rsidR="0067074E" w:rsidRDefault="0067074E">
      <w:pPr>
        <w:pStyle w:val="CommentText"/>
      </w:pPr>
      <w:r>
        <w:rPr>
          <w:rStyle w:val="CommentReference"/>
        </w:rPr>
        <w:annotationRef/>
      </w:r>
      <w:r>
        <w:t>Please include a title that can fit on the line.</w:t>
      </w:r>
    </w:p>
  </w:comment>
  <w:comment w:id="225" w:author="Bray, Natasha" w:date="2016-06-23T10:10:00Z" w:initials="NB">
    <w:p w14:paraId="5C326EFF" w14:textId="77777777" w:rsidR="0067074E" w:rsidRDefault="0067074E">
      <w:pPr>
        <w:pStyle w:val="CommentText"/>
      </w:pPr>
      <w:r>
        <w:rPr>
          <w:rStyle w:val="CommentReference"/>
        </w:rPr>
        <w:annotationRef/>
      </w:r>
      <w:r>
        <w:t>The MRC is already acknowledged in the previous sentence - omit one instance? Or do you wish to specifically acknowledge this grant?</w:t>
      </w:r>
    </w:p>
  </w:comment>
  <w:comment w:id="226" w:author="Bray, Natasha" w:date="2016-06-23T10:10:00Z" w:initials="NB">
    <w:p w14:paraId="15D906A1" w14:textId="77777777" w:rsidR="0067074E" w:rsidRDefault="0067074E">
      <w:pPr>
        <w:pStyle w:val="CommentText"/>
      </w:pPr>
      <w:r>
        <w:rPr>
          <w:rStyle w:val="CommentReference"/>
        </w:rPr>
        <w:annotationRef/>
      </w:r>
      <w:r>
        <w:t xml:space="preserve">Please note that owing to some of my edits the order of the references may need to be changed, and some references that were cited in the </w:t>
      </w:r>
      <w:proofErr w:type="spellStart"/>
      <w:r>
        <w:t>Supp</w:t>
      </w:r>
      <w:proofErr w:type="spellEnd"/>
      <w:r>
        <w:t xml:space="preserve"> info should be cited here instead.</w:t>
      </w:r>
    </w:p>
  </w:comment>
  <w:comment w:id="227" w:author="Bray, Natasha" w:date="2016-06-23T10:10:00Z" w:initials="NB">
    <w:p w14:paraId="41E007BC" w14:textId="77777777" w:rsidR="0067074E" w:rsidRDefault="0067074E">
      <w:pPr>
        <w:pStyle w:val="CommentText"/>
      </w:pPr>
      <w:r>
        <w:rPr>
          <w:rStyle w:val="CommentReference"/>
        </w:rPr>
        <w:annotationRef/>
      </w:r>
      <w:r>
        <w:t xml:space="preserve">Is this this paper: </w:t>
      </w:r>
      <w:hyperlink r:id="rId1" w:history="1">
        <w:r w:rsidRPr="003E67E8">
          <w:rPr>
            <w:rStyle w:val="Hyperlink"/>
          </w:rPr>
          <w:t>http://www.ncbi.nlm.nih.gov/pubmed/22006061</w:t>
        </w:r>
      </w:hyperlink>
      <w:proofErr w:type="gramStart"/>
      <w:r>
        <w:t xml:space="preserve"> ?</w:t>
      </w:r>
      <w:proofErr w:type="gramEnd"/>
      <w:r>
        <w:t xml:space="preserve"> If so, please update the references to </w:t>
      </w:r>
      <w:proofErr w:type="spellStart"/>
      <w:r>
        <w:t>Pscyhol</w:t>
      </w:r>
      <w:proofErr w:type="spellEnd"/>
      <w:r>
        <w:t>. Sci.</w:t>
      </w:r>
    </w:p>
  </w:comment>
  <w:comment w:id="228" w:author="Bray, Natasha" w:date="2016-06-23T10:10:00Z" w:initials="NB">
    <w:p w14:paraId="4A958872" w14:textId="77777777" w:rsidR="0067074E" w:rsidRDefault="0067074E">
      <w:pPr>
        <w:pStyle w:val="CommentText"/>
      </w:pPr>
      <w:r>
        <w:rPr>
          <w:rStyle w:val="CommentReference"/>
        </w:rPr>
        <w:annotationRef/>
      </w:r>
      <w:r>
        <w:t xml:space="preserve">This does not appear to have been published in PNAS yet. Has it been accepted for publication? If it has, please insert 'in press' in the reference. If it hasn't please highlight this reference as being unpublished in the text, and cite the </w:t>
      </w:r>
      <w:proofErr w:type="spellStart"/>
      <w:r>
        <w:t>bioRxiv</w:t>
      </w:r>
      <w:proofErr w:type="spellEnd"/>
      <w:r>
        <w:t xml:space="preserve"> version.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A567A"/>
    <w:multiLevelType w:val="hybridMultilevel"/>
    <w:tmpl w:val="8A649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2A7F9F"/>
    <w:multiLevelType w:val="multilevel"/>
    <w:tmpl w:val="73669894"/>
    <w:lvl w:ilvl="0">
      <w:start w:val="1"/>
      <w:numFmt w:val="decimal"/>
      <w:lvlText w:val="%1."/>
      <w:lvlJc w:val="left"/>
      <w:pPr>
        <w:tabs>
          <w:tab w:val="num" w:pos="928"/>
        </w:tabs>
        <w:ind w:left="928" w:hanging="360"/>
      </w:pPr>
    </w:lvl>
    <w:lvl w:ilvl="1">
      <w:start w:val="1"/>
      <w:numFmt w:val="bullet"/>
      <w:lvlText w:val=""/>
      <w:lvlJc w:val="left"/>
      <w:pPr>
        <w:tabs>
          <w:tab w:val="num" w:pos="1648"/>
        </w:tabs>
        <w:ind w:left="1648" w:hanging="360"/>
      </w:pPr>
      <w:rPr>
        <w:rFonts w:ascii="Symbol" w:hAnsi="Symbol"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2">
    <w:nsid w:val="469740D7"/>
    <w:multiLevelType w:val="multilevel"/>
    <w:tmpl w:val="53229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69C6BFE"/>
    <w:multiLevelType w:val="multilevel"/>
    <w:tmpl w:val="9F109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87670A9"/>
    <w:multiLevelType w:val="multilevel"/>
    <w:tmpl w:val="C8D41C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3B26158"/>
    <w:multiLevelType w:val="multilevel"/>
    <w:tmpl w:val="6A469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57B5A03"/>
    <w:multiLevelType w:val="multilevel"/>
    <w:tmpl w:val="C5C4A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2D40673"/>
    <w:multiLevelType w:val="hybridMultilevel"/>
    <w:tmpl w:val="2F9E0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2B2A73"/>
    <w:multiLevelType w:val="multilevel"/>
    <w:tmpl w:val="6AFE34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2"/>
  </w:num>
  <w:num w:numId="4">
    <w:abstractNumId w:val="8"/>
  </w:num>
  <w:num w:numId="5">
    <w:abstractNumId w:val="6"/>
  </w:num>
  <w:num w:numId="6">
    <w:abstractNumId w:val="3"/>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trackRevisions/>
  <w:defaultTabStop w:val="720"/>
  <w:characterSpacingControl w:val="doNotCompress"/>
  <w:savePreviewPicture/>
  <w:compat>
    <w:compatSetting w:name="compatibilityMode" w:uri="http://schemas.microsoft.com/office/word" w:val="14"/>
  </w:compat>
  <w:rsids>
    <w:rsidRoot w:val="00E04251"/>
    <w:rsid w:val="00011901"/>
    <w:rsid w:val="00056328"/>
    <w:rsid w:val="00056E48"/>
    <w:rsid w:val="000707CB"/>
    <w:rsid w:val="00072C9F"/>
    <w:rsid w:val="000B52B7"/>
    <w:rsid w:val="000C2E09"/>
    <w:rsid w:val="000C695F"/>
    <w:rsid w:val="000E113A"/>
    <w:rsid w:val="000E3962"/>
    <w:rsid w:val="000E78A7"/>
    <w:rsid w:val="000F25D4"/>
    <w:rsid w:val="000F53E2"/>
    <w:rsid w:val="001007C9"/>
    <w:rsid w:val="001013C3"/>
    <w:rsid w:val="00137F98"/>
    <w:rsid w:val="001706D2"/>
    <w:rsid w:val="001925DF"/>
    <w:rsid w:val="00193412"/>
    <w:rsid w:val="00197831"/>
    <w:rsid w:val="001A2F9A"/>
    <w:rsid w:val="001E7BD9"/>
    <w:rsid w:val="00224963"/>
    <w:rsid w:val="0022785C"/>
    <w:rsid w:val="00244D25"/>
    <w:rsid w:val="00267815"/>
    <w:rsid w:val="00284478"/>
    <w:rsid w:val="00286A13"/>
    <w:rsid w:val="002D0050"/>
    <w:rsid w:val="002F65FB"/>
    <w:rsid w:val="003109D6"/>
    <w:rsid w:val="00323C4D"/>
    <w:rsid w:val="00335263"/>
    <w:rsid w:val="00337881"/>
    <w:rsid w:val="00372CAC"/>
    <w:rsid w:val="003908BD"/>
    <w:rsid w:val="003D2A7D"/>
    <w:rsid w:val="003E02B0"/>
    <w:rsid w:val="0040380B"/>
    <w:rsid w:val="004155ED"/>
    <w:rsid w:val="00417B79"/>
    <w:rsid w:val="004254CB"/>
    <w:rsid w:val="00426DA3"/>
    <w:rsid w:val="00457875"/>
    <w:rsid w:val="00464B92"/>
    <w:rsid w:val="00472D8B"/>
    <w:rsid w:val="004773D4"/>
    <w:rsid w:val="0048559E"/>
    <w:rsid w:val="004930A1"/>
    <w:rsid w:val="004D1353"/>
    <w:rsid w:val="004D7605"/>
    <w:rsid w:val="00526B0E"/>
    <w:rsid w:val="00534CF3"/>
    <w:rsid w:val="00554F4F"/>
    <w:rsid w:val="00567F3C"/>
    <w:rsid w:val="00584AD6"/>
    <w:rsid w:val="00594CA3"/>
    <w:rsid w:val="005A5A4D"/>
    <w:rsid w:val="005B5A90"/>
    <w:rsid w:val="005E0B1D"/>
    <w:rsid w:val="00604E4E"/>
    <w:rsid w:val="00621971"/>
    <w:rsid w:val="00634A63"/>
    <w:rsid w:val="00642EDD"/>
    <w:rsid w:val="0067074E"/>
    <w:rsid w:val="00681666"/>
    <w:rsid w:val="00697C4F"/>
    <w:rsid w:val="006A048A"/>
    <w:rsid w:val="006A5E37"/>
    <w:rsid w:val="006B3FCA"/>
    <w:rsid w:val="006C35DA"/>
    <w:rsid w:val="006D7E27"/>
    <w:rsid w:val="006E4EBA"/>
    <w:rsid w:val="007143ED"/>
    <w:rsid w:val="007201A2"/>
    <w:rsid w:val="00724E6F"/>
    <w:rsid w:val="007250F3"/>
    <w:rsid w:val="0074484D"/>
    <w:rsid w:val="007607D6"/>
    <w:rsid w:val="007A6071"/>
    <w:rsid w:val="007B4A6C"/>
    <w:rsid w:val="007D049A"/>
    <w:rsid w:val="007D36EC"/>
    <w:rsid w:val="007F2EEB"/>
    <w:rsid w:val="007F3B7E"/>
    <w:rsid w:val="00803259"/>
    <w:rsid w:val="008042F4"/>
    <w:rsid w:val="00814629"/>
    <w:rsid w:val="00821FB0"/>
    <w:rsid w:val="00831FF0"/>
    <w:rsid w:val="00837D36"/>
    <w:rsid w:val="008B152C"/>
    <w:rsid w:val="008B4573"/>
    <w:rsid w:val="00935417"/>
    <w:rsid w:val="00950C33"/>
    <w:rsid w:val="00977055"/>
    <w:rsid w:val="00986007"/>
    <w:rsid w:val="00992BCD"/>
    <w:rsid w:val="009A3187"/>
    <w:rsid w:val="009B3810"/>
    <w:rsid w:val="009D0160"/>
    <w:rsid w:val="009E3E7A"/>
    <w:rsid w:val="00A34223"/>
    <w:rsid w:val="00A5405B"/>
    <w:rsid w:val="00A67C91"/>
    <w:rsid w:val="00A93131"/>
    <w:rsid w:val="00AA0FCA"/>
    <w:rsid w:val="00AB002C"/>
    <w:rsid w:val="00AE4263"/>
    <w:rsid w:val="00AE67F6"/>
    <w:rsid w:val="00AF402B"/>
    <w:rsid w:val="00AF44C8"/>
    <w:rsid w:val="00B0601E"/>
    <w:rsid w:val="00B1193C"/>
    <w:rsid w:val="00B158CD"/>
    <w:rsid w:val="00B17914"/>
    <w:rsid w:val="00B40B6D"/>
    <w:rsid w:val="00B51939"/>
    <w:rsid w:val="00B91B27"/>
    <w:rsid w:val="00BA7C6B"/>
    <w:rsid w:val="00BC71E0"/>
    <w:rsid w:val="00BC740E"/>
    <w:rsid w:val="00BD1789"/>
    <w:rsid w:val="00BF4B39"/>
    <w:rsid w:val="00C13116"/>
    <w:rsid w:val="00C33735"/>
    <w:rsid w:val="00C5681E"/>
    <w:rsid w:val="00C8027B"/>
    <w:rsid w:val="00C86FDB"/>
    <w:rsid w:val="00CD5D33"/>
    <w:rsid w:val="00CE512F"/>
    <w:rsid w:val="00CF17A5"/>
    <w:rsid w:val="00D113B7"/>
    <w:rsid w:val="00D1241F"/>
    <w:rsid w:val="00D2626E"/>
    <w:rsid w:val="00D56B53"/>
    <w:rsid w:val="00D70B55"/>
    <w:rsid w:val="00D72041"/>
    <w:rsid w:val="00D73851"/>
    <w:rsid w:val="00DA11D3"/>
    <w:rsid w:val="00DA4A8B"/>
    <w:rsid w:val="00E04251"/>
    <w:rsid w:val="00E33C30"/>
    <w:rsid w:val="00E3491B"/>
    <w:rsid w:val="00E609C6"/>
    <w:rsid w:val="00E700C9"/>
    <w:rsid w:val="00E97786"/>
    <w:rsid w:val="00EA72E4"/>
    <w:rsid w:val="00EA7941"/>
    <w:rsid w:val="00EB1990"/>
    <w:rsid w:val="00EC5544"/>
    <w:rsid w:val="00EF31B0"/>
    <w:rsid w:val="00F718FA"/>
    <w:rsid w:val="00F872B0"/>
    <w:rsid w:val="00F927FA"/>
    <w:rsid w:val="00FB4002"/>
    <w:rsid w:val="00FB6EDF"/>
    <w:rsid w:val="00FD2813"/>
    <w:rsid w:val="00FD7D7C"/>
    <w:rsid w:val="00FE5A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C1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3131"/>
    <w:rPr>
      <w:sz w:val="16"/>
      <w:szCs w:val="16"/>
    </w:rPr>
  </w:style>
  <w:style w:type="paragraph" w:styleId="CommentText">
    <w:name w:val="annotation text"/>
    <w:basedOn w:val="Normal"/>
    <w:link w:val="CommentTextChar"/>
    <w:uiPriority w:val="99"/>
    <w:semiHidden/>
    <w:unhideWhenUsed/>
    <w:rsid w:val="00A93131"/>
    <w:pPr>
      <w:spacing w:line="240" w:lineRule="auto"/>
    </w:pPr>
    <w:rPr>
      <w:sz w:val="20"/>
      <w:szCs w:val="20"/>
    </w:rPr>
  </w:style>
  <w:style w:type="character" w:customStyle="1" w:styleId="CommentTextChar">
    <w:name w:val="Comment Text Char"/>
    <w:basedOn w:val="DefaultParagraphFont"/>
    <w:link w:val="CommentText"/>
    <w:uiPriority w:val="99"/>
    <w:semiHidden/>
    <w:rsid w:val="00A93131"/>
    <w:rPr>
      <w:sz w:val="20"/>
      <w:szCs w:val="20"/>
    </w:rPr>
  </w:style>
  <w:style w:type="paragraph" w:styleId="CommentSubject">
    <w:name w:val="annotation subject"/>
    <w:basedOn w:val="CommentText"/>
    <w:next w:val="CommentText"/>
    <w:link w:val="CommentSubjectChar"/>
    <w:uiPriority w:val="99"/>
    <w:semiHidden/>
    <w:unhideWhenUsed/>
    <w:rsid w:val="00A93131"/>
    <w:rPr>
      <w:b/>
      <w:bCs/>
    </w:rPr>
  </w:style>
  <w:style w:type="character" w:customStyle="1" w:styleId="CommentSubjectChar">
    <w:name w:val="Comment Subject Char"/>
    <w:basedOn w:val="CommentTextChar"/>
    <w:link w:val="CommentSubject"/>
    <w:uiPriority w:val="99"/>
    <w:semiHidden/>
    <w:rsid w:val="00A93131"/>
    <w:rPr>
      <w:b/>
      <w:bCs/>
      <w:sz w:val="20"/>
      <w:szCs w:val="20"/>
    </w:rPr>
  </w:style>
  <w:style w:type="paragraph" w:styleId="BalloonText">
    <w:name w:val="Balloon Text"/>
    <w:basedOn w:val="Normal"/>
    <w:link w:val="BalloonTextChar"/>
    <w:uiPriority w:val="99"/>
    <w:semiHidden/>
    <w:unhideWhenUsed/>
    <w:rsid w:val="00A931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131"/>
    <w:rPr>
      <w:rFonts w:ascii="Tahoma" w:hAnsi="Tahoma" w:cs="Tahoma"/>
      <w:sz w:val="16"/>
      <w:szCs w:val="16"/>
    </w:rPr>
  </w:style>
  <w:style w:type="character" w:styleId="Hyperlink">
    <w:name w:val="Hyperlink"/>
    <w:basedOn w:val="DefaultParagraphFont"/>
    <w:uiPriority w:val="99"/>
    <w:unhideWhenUsed/>
    <w:rsid w:val="00A93131"/>
    <w:rPr>
      <w:color w:val="0000FF" w:themeColor="hyperlink"/>
      <w:u w:val="single"/>
    </w:rPr>
  </w:style>
  <w:style w:type="paragraph" w:styleId="Revision">
    <w:name w:val="Revision"/>
    <w:hidden/>
    <w:uiPriority w:val="99"/>
    <w:semiHidden/>
    <w:rsid w:val="00D72041"/>
    <w:pPr>
      <w:spacing w:line="240" w:lineRule="auto"/>
    </w:pPr>
  </w:style>
  <w:style w:type="character" w:styleId="Emphasis">
    <w:name w:val="Emphasis"/>
    <w:basedOn w:val="DefaultParagraphFont"/>
    <w:uiPriority w:val="20"/>
    <w:qFormat/>
    <w:rsid w:val="006A048A"/>
    <w:rPr>
      <w:i/>
      <w:iCs/>
    </w:rPr>
  </w:style>
  <w:style w:type="paragraph" w:styleId="ListParagraph">
    <w:name w:val="List Paragraph"/>
    <w:basedOn w:val="Normal"/>
    <w:uiPriority w:val="34"/>
    <w:qFormat/>
    <w:rsid w:val="002844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3131"/>
    <w:rPr>
      <w:sz w:val="16"/>
      <w:szCs w:val="16"/>
    </w:rPr>
  </w:style>
  <w:style w:type="paragraph" w:styleId="CommentText">
    <w:name w:val="annotation text"/>
    <w:basedOn w:val="Normal"/>
    <w:link w:val="CommentTextChar"/>
    <w:uiPriority w:val="99"/>
    <w:semiHidden/>
    <w:unhideWhenUsed/>
    <w:rsid w:val="00A93131"/>
    <w:pPr>
      <w:spacing w:line="240" w:lineRule="auto"/>
    </w:pPr>
    <w:rPr>
      <w:sz w:val="20"/>
      <w:szCs w:val="20"/>
    </w:rPr>
  </w:style>
  <w:style w:type="character" w:customStyle="1" w:styleId="CommentTextChar">
    <w:name w:val="Comment Text Char"/>
    <w:basedOn w:val="DefaultParagraphFont"/>
    <w:link w:val="CommentText"/>
    <w:uiPriority w:val="99"/>
    <w:semiHidden/>
    <w:rsid w:val="00A93131"/>
    <w:rPr>
      <w:sz w:val="20"/>
      <w:szCs w:val="20"/>
    </w:rPr>
  </w:style>
  <w:style w:type="paragraph" w:styleId="CommentSubject">
    <w:name w:val="annotation subject"/>
    <w:basedOn w:val="CommentText"/>
    <w:next w:val="CommentText"/>
    <w:link w:val="CommentSubjectChar"/>
    <w:uiPriority w:val="99"/>
    <w:semiHidden/>
    <w:unhideWhenUsed/>
    <w:rsid w:val="00A93131"/>
    <w:rPr>
      <w:b/>
      <w:bCs/>
    </w:rPr>
  </w:style>
  <w:style w:type="character" w:customStyle="1" w:styleId="CommentSubjectChar">
    <w:name w:val="Comment Subject Char"/>
    <w:basedOn w:val="CommentTextChar"/>
    <w:link w:val="CommentSubject"/>
    <w:uiPriority w:val="99"/>
    <w:semiHidden/>
    <w:rsid w:val="00A93131"/>
    <w:rPr>
      <w:b/>
      <w:bCs/>
      <w:sz w:val="20"/>
      <w:szCs w:val="20"/>
    </w:rPr>
  </w:style>
  <w:style w:type="paragraph" w:styleId="BalloonText">
    <w:name w:val="Balloon Text"/>
    <w:basedOn w:val="Normal"/>
    <w:link w:val="BalloonTextChar"/>
    <w:uiPriority w:val="99"/>
    <w:semiHidden/>
    <w:unhideWhenUsed/>
    <w:rsid w:val="00A931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131"/>
    <w:rPr>
      <w:rFonts w:ascii="Tahoma" w:hAnsi="Tahoma" w:cs="Tahoma"/>
      <w:sz w:val="16"/>
      <w:szCs w:val="16"/>
    </w:rPr>
  </w:style>
  <w:style w:type="character" w:styleId="Hyperlink">
    <w:name w:val="Hyperlink"/>
    <w:basedOn w:val="DefaultParagraphFont"/>
    <w:uiPriority w:val="99"/>
    <w:unhideWhenUsed/>
    <w:rsid w:val="00A93131"/>
    <w:rPr>
      <w:color w:val="0000FF" w:themeColor="hyperlink"/>
      <w:u w:val="single"/>
    </w:rPr>
  </w:style>
  <w:style w:type="paragraph" w:styleId="Revision">
    <w:name w:val="Revision"/>
    <w:hidden/>
    <w:uiPriority w:val="99"/>
    <w:semiHidden/>
    <w:rsid w:val="00D72041"/>
    <w:pPr>
      <w:spacing w:line="240" w:lineRule="auto"/>
    </w:pPr>
  </w:style>
  <w:style w:type="character" w:styleId="Emphasis">
    <w:name w:val="Emphasis"/>
    <w:basedOn w:val="DefaultParagraphFont"/>
    <w:uiPriority w:val="20"/>
    <w:qFormat/>
    <w:rsid w:val="006A048A"/>
    <w:rPr>
      <w:i/>
      <w:iCs/>
    </w:rPr>
  </w:style>
  <w:style w:type="paragraph" w:styleId="ListParagraph">
    <w:name w:val="List Paragraph"/>
    <w:basedOn w:val="Normal"/>
    <w:uiPriority w:val="34"/>
    <w:qFormat/>
    <w:rsid w:val="00284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34184">
      <w:bodyDiv w:val="1"/>
      <w:marLeft w:val="0"/>
      <w:marRight w:val="0"/>
      <w:marTop w:val="0"/>
      <w:marBottom w:val="0"/>
      <w:divBdr>
        <w:top w:val="none" w:sz="0" w:space="0" w:color="auto"/>
        <w:left w:val="none" w:sz="0" w:space="0" w:color="auto"/>
        <w:bottom w:val="none" w:sz="0" w:space="0" w:color="auto"/>
        <w:right w:val="none" w:sz="0" w:space="0" w:color="auto"/>
      </w:divBdr>
    </w:div>
    <w:div w:id="383136406">
      <w:bodyDiv w:val="1"/>
      <w:marLeft w:val="0"/>
      <w:marRight w:val="0"/>
      <w:marTop w:val="0"/>
      <w:marBottom w:val="0"/>
      <w:divBdr>
        <w:top w:val="none" w:sz="0" w:space="0" w:color="auto"/>
        <w:left w:val="none" w:sz="0" w:space="0" w:color="auto"/>
        <w:bottom w:val="none" w:sz="0" w:space="0" w:color="auto"/>
        <w:right w:val="none" w:sz="0" w:space="0" w:color="auto"/>
      </w:divBdr>
    </w:div>
    <w:div w:id="1132674356">
      <w:bodyDiv w:val="1"/>
      <w:marLeft w:val="0"/>
      <w:marRight w:val="0"/>
      <w:marTop w:val="0"/>
      <w:marBottom w:val="0"/>
      <w:divBdr>
        <w:top w:val="none" w:sz="0" w:space="0" w:color="auto"/>
        <w:left w:val="none" w:sz="0" w:space="0" w:color="auto"/>
        <w:bottom w:val="none" w:sz="0" w:space="0" w:color="auto"/>
        <w:right w:val="none" w:sz="0" w:space="0" w:color="auto"/>
      </w:divBdr>
    </w:div>
    <w:div w:id="18678683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22006061" TargetMode="External"/></Relationships>
</file>

<file path=word/_rels/document.xml.rels><?xml version="1.0" encoding="UTF-8" standalone="yes"?>
<Relationships xmlns="http://schemas.openxmlformats.org/package/2006/relationships"><Relationship Id="rId106" Type="http://schemas.openxmlformats.org/officeDocument/2006/relationships/hyperlink" Target="http://paperpile.com/b/BVQBEO/jku2" TargetMode="External"/><Relationship Id="rId107" Type="http://schemas.openxmlformats.org/officeDocument/2006/relationships/hyperlink" Target="http://paperpile.com/b/BVQBEO/jku2" TargetMode="External"/><Relationship Id="rId108" Type="http://schemas.openxmlformats.org/officeDocument/2006/relationships/hyperlink" Target="http://paperpile.com/b/BVQBEO/jku2" TargetMode="External"/><Relationship Id="rId109" Type="http://schemas.openxmlformats.org/officeDocument/2006/relationships/hyperlink" Target="http://paperpile.com/b/BVQBEO/0QnQ" TargetMode="External"/><Relationship Id="rId70" Type="http://schemas.openxmlformats.org/officeDocument/2006/relationships/hyperlink" Target="http://paperpile.com/b/BVQBEO/gjzr" TargetMode="External"/><Relationship Id="rId71" Type="http://schemas.openxmlformats.org/officeDocument/2006/relationships/hyperlink" Target="http://paperpile.com/b/BVQBEO/gjzr" TargetMode="External"/><Relationship Id="rId72" Type="http://schemas.openxmlformats.org/officeDocument/2006/relationships/hyperlink" Target="http://paperpile.com/b/BVQBEO/gjzr" TargetMode="External"/><Relationship Id="rId73" Type="http://schemas.openxmlformats.org/officeDocument/2006/relationships/hyperlink" Target="http://paperpile.com/b/BVQBEO/gjzr" TargetMode="External"/><Relationship Id="rId74" Type="http://schemas.openxmlformats.org/officeDocument/2006/relationships/hyperlink" Target="http://paperpile.com/b/BVQBEO/hul1" TargetMode="External"/><Relationship Id="rId75" Type="http://schemas.openxmlformats.org/officeDocument/2006/relationships/hyperlink" Target="http://paperpile.com/b/BVQBEO/hul1" TargetMode="External"/><Relationship Id="rId76" Type="http://schemas.openxmlformats.org/officeDocument/2006/relationships/hyperlink" Target="http://paperpile.com/b/BVQBEO/hul1" TargetMode="External"/><Relationship Id="rId77" Type="http://schemas.openxmlformats.org/officeDocument/2006/relationships/hyperlink" Target="http://paperpile.com/b/BVQBEO/hul1" TargetMode="External"/><Relationship Id="rId78" Type="http://schemas.openxmlformats.org/officeDocument/2006/relationships/hyperlink" Target="http://paperpile.com/b/BVQBEO/hul1" TargetMode="External"/><Relationship Id="rId79" Type="http://schemas.openxmlformats.org/officeDocument/2006/relationships/hyperlink" Target="http://paperpile.com/b/BVQBEO/fC6o" TargetMode="External"/><Relationship Id="rId170" Type="http://schemas.openxmlformats.org/officeDocument/2006/relationships/hyperlink" Target="http://paperpile.com/b/BVQBEO/LP9U" TargetMode="External"/><Relationship Id="rId171" Type="http://schemas.openxmlformats.org/officeDocument/2006/relationships/hyperlink" Target="http://paperpile.com/b/BVQBEO/LP9U" TargetMode="External"/><Relationship Id="rId172" Type="http://schemas.openxmlformats.org/officeDocument/2006/relationships/hyperlink" Target="http://paperpile.com/b/BVQBEO/LP9U" TargetMode="External"/><Relationship Id="rId173" Type="http://schemas.openxmlformats.org/officeDocument/2006/relationships/hyperlink" Target="http://paperpile.com/b/BVQBEO/nvmk" TargetMode="External"/><Relationship Id="rId174" Type="http://schemas.openxmlformats.org/officeDocument/2006/relationships/hyperlink" Target="http://paperpile.com/b/BVQBEO/nvmk" TargetMode="External"/><Relationship Id="rId175" Type="http://schemas.openxmlformats.org/officeDocument/2006/relationships/hyperlink" Target="http://paperpile.com/b/BVQBEO/nvmk" TargetMode="External"/><Relationship Id="rId176" Type="http://schemas.openxmlformats.org/officeDocument/2006/relationships/hyperlink" Target="http://paperpile.com/b/BVQBEO/nvmk" TargetMode="External"/><Relationship Id="rId177" Type="http://schemas.openxmlformats.org/officeDocument/2006/relationships/hyperlink" Target="http://paperpile.com/b/BVQBEO/nvmk" TargetMode="External"/><Relationship Id="rId178" Type="http://schemas.openxmlformats.org/officeDocument/2006/relationships/hyperlink" Target="http://paperpile.com/b/BVQBEO/JEbo" TargetMode="External"/><Relationship Id="rId179" Type="http://schemas.openxmlformats.org/officeDocument/2006/relationships/hyperlink" Target="http://paperpile.com/b/BVQBEO/JEbo" TargetMode="External"/><Relationship Id="rId260" Type="http://schemas.openxmlformats.org/officeDocument/2006/relationships/hyperlink" Target="http://paperpile.com/b/BVQBEO/bPxq" TargetMode="External"/><Relationship Id="rId10" Type="http://schemas.openxmlformats.org/officeDocument/2006/relationships/hyperlink" Target="https://paperpile.com/c/BVQBEO/hul1+fC6o+9nrt" TargetMode="External"/><Relationship Id="rId11" Type="http://schemas.openxmlformats.org/officeDocument/2006/relationships/hyperlink" Target="https://paperpile.com/c/BVQBEO/zO2a" TargetMode="External"/><Relationship Id="rId12" Type="http://schemas.openxmlformats.org/officeDocument/2006/relationships/hyperlink" Target="https://paperpile.com/c/BVQBEO/fC6o" TargetMode="External"/><Relationship Id="rId13" Type="http://schemas.openxmlformats.org/officeDocument/2006/relationships/hyperlink" Target="https://paperpile.com/c/BVQBEO/xHD9" TargetMode="External"/><Relationship Id="rId14" Type="http://schemas.openxmlformats.org/officeDocument/2006/relationships/hyperlink" Target="https://paperpile.com/c/BVQBEO/MCeX" TargetMode="External"/><Relationship Id="rId15" Type="http://schemas.openxmlformats.org/officeDocument/2006/relationships/hyperlink" Target="https://paperpile.com/c/BVQBEO/jku2" TargetMode="External"/><Relationship Id="rId16" Type="http://schemas.openxmlformats.org/officeDocument/2006/relationships/hyperlink" Target="https://paperpile.com/c/BVQBEO/jku2" TargetMode="External"/><Relationship Id="rId17" Type="http://schemas.openxmlformats.org/officeDocument/2006/relationships/hyperlink" Target="https://paperpile.com/c/BVQBEO/hul1" TargetMode="External"/><Relationship Id="rId18" Type="http://schemas.openxmlformats.org/officeDocument/2006/relationships/hyperlink" Target="https://paperpile.com/c/BVQBEO/0QnQ" TargetMode="External"/><Relationship Id="rId19" Type="http://schemas.openxmlformats.org/officeDocument/2006/relationships/hyperlink" Target="https://paperpile.com/c/BVQBEO/JksF" TargetMode="External"/><Relationship Id="rId261" Type="http://schemas.openxmlformats.org/officeDocument/2006/relationships/hyperlink" Target="http://paperpile.com/b/BVQBEO/bPxq" TargetMode="External"/><Relationship Id="rId262" Type="http://schemas.openxmlformats.org/officeDocument/2006/relationships/hyperlink" Target="http://paperpile.com/b/BVQBEO/bPxq" TargetMode="External"/><Relationship Id="rId263" Type="http://schemas.openxmlformats.org/officeDocument/2006/relationships/hyperlink" Target="http://paperpile.com/b/BVQBEO/bPxq" TargetMode="External"/><Relationship Id="rId264" Type="http://schemas.openxmlformats.org/officeDocument/2006/relationships/hyperlink" Target="http://paperpile.com/b/BVQBEO/bPxq" TargetMode="External"/><Relationship Id="rId110" Type="http://schemas.openxmlformats.org/officeDocument/2006/relationships/hyperlink" Target="http://paperpile.com/b/BVQBEO/0QnQ" TargetMode="External"/><Relationship Id="rId111" Type="http://schemas.openxmlformats.org/officeDocument/2006/relationships/hyperlink" Target="http://paperpile.com/b/BVQBEO/0QnQ" TargetMode="External"/><Relationship Id="rId112" Type="http://schemas.openxmlformats.org/officeDocument/2006/relationships/hyperlink" Target="http://paperpile.com/b/BVQBEO/0QnQ" TargetMode="External"/><Relationship Id="rId113" Type="http://schemas.openxmlformats.org/officeDocument/2006/relationships/hyperlink" Target="http://paperpile.com/b/BVQBEO/0QnQ" TargetMode="External"/><Relationship Id="rId114" Type="http://schemas.openxmlformats.org/officeDocument/2006/relationships/hyperlink" Target="http://paperpile.com/b/BVQBEO/JksF" TargetMode="External"/><Relationship Id="rId115" Type="http://schemas.openxmlformats.org/officeDocument/2006/relationships/hyperlink" Target="http://paperpile.com/b/BVQBEO/JksF" TargetMode="External"/><Relationship Id="rId116" Type="http://schemas.openxmlformats.org/officeDocument/2006/relationships/hyperlink" Target="http://paperpile.com/b/BVQBEO/JksF" TargetMode="External"/><Relationship Id="rId117" Type="http://schemas.openxmlformats.org/officeDocument/2006/relationships/hyperlink" Target="http://paperpile.com/b/BVQBEO/JksF" TargetMode="External"/><Relationship Id="rId118" Type="http://schemas.openxmlformats.org/officeDocument/2006/relationships/hyperlink" Target="http://paperpile.com/b/BVQBEO/JksF" TargetMode="External"/><Relationship Id="rId119" Type="http://schemas.openxmlformats.org/officeDocument/2006/relationships/hyperlink" Target="http://paperpile.com/b/BVQBEO/JksF" TargetMode="External"/><Relationship Id="rId200" Type="http://schemas.openxmlformats.org/officeDocument/2006/relationships/hyperlink" Target="http://paperpile.com/b/BVQBEO/LeNS" TargetMode="External"/><Relationship Id="rId201" Type="http://schemas.openxmlformats.org/officeDocument/2006/relationships/hyperlink" Target="http://paperpile.com/b/BVQBEO/LeNS" TargetMode="External"/><Relationship Id="rId202" Type="http://schemas.openxmlformats.org/officeDocument/2006/relationships/hyperlink" Target="http://paperpile.com/b/BVQBEO/LeNS" TargetMode="External"/><Relationship Id="rId203" Type="http://schemas.openxmlformats.org/officeDocument/2006/relationships/hyperlink" Target="http://paperpile.com/b/BVQBEO/Cvsn" TargetMode="External"/><Relationship Id="rId204" Type="http://schemas.openxmlformats.org/officeDocument/2006/relationships/hyperlink" Target="http://paperpile.com/b/BVQBEO/Cvsn" TargetMode="External"/><Relationship Id="rId205" Type="http://schemas.openxmlformats.org/officeDocument/2006/relationships/hyperlink" Target="http://paperpile.com/b/BVQBEO/Cvsn" TargetMode="External"/><Relationship Id="rId206" Type="http://schemas.openxmlformats.org/officeDocument/2006/relationships/hyperlink" Target="http://paperpile.com/b/BVQBEO/Cvsn" TargetMode="External"/><Relationship Id="rId207" Type="http://schemas.openxmlformats.org/officeDocument/2006/relationships/hyperlink" Target="http://paperpile.com/b/BVQBEO/Cvsn" TargetMode="External"/><Relationship Id="rId208" Type="http://schemas.openxmlformats.org/officeDocument/2006/relationships/hyperlink" Target="http://paperpile.com/b/BVQBEO/DtyZ" TargetMode="External"/><Relationship Id="rId209" Type="http://schemas.openxmlformats.org/officeDocument/2006/relationships/hyperlink" Target="http://paperpile.com/b/BVQBEO/DtyZ" TargetMode="External"/><Relationship Id="rId265" Type="http://schemas.openxmlformats.org/officeDocument/2006/relationships/hyperlink" Target="http://paperpile.com/b/BVQBEO/jPGV" TargetMode="External"/><Relationship Id="rId266" Type="http://schemas.openxmlformats.org/officeDocument/2006/relationships/hyperlink" Target="http://paperpile.com/b/BVQBEO/jPGV" TargetMode="External"/><Relationship Id="rId267" Type="http://schemas.openxmlformats.org/officeDocument/2006/relationships/hyperlink" Target="http://paperpile.com/b/BVQBEO/jPGV" TargetMode="External"/><Relationship Id="rId268" Type="http://schemas.openxmlformats.org/officeDocument/2006/relationships/hyperlink" Target="http://paperpile.com/b/BVQBEO/jPGV" TargetMode="External"/><Relationship Id="rId269" Type="http://schemas.openxmlformats.org/officeDocument/2006/relationships/hyperlink" Target="http://paperpile.com/b/BVQBEO/jPG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mailto:russpold@stanford.edu" TargetMode="External"/><Relationship Id="rId9" Type="http://schemas.openxmlformats.org/officeDocument/2006/relationships/hyperlink" Target="https://paperpile.com/c/BVQBEO/gjzr" TargetMode="External"/><Relationship Id="rId80" Type="http://schemas.openxmlformats.org/officeDocument/2006/relationships/hyperlink" Target="http://paperpile.com/b/BVQBEO/fC6o" TargetMode="External"/><Relationship Id="rId81" Type="http://schemas.openxmlformats.org/officeDocument/2006/relationships/hyperlink" Target="http://paperpile.com/b/BVQBEO/fC6o" TargetMode="External"/><Relationship Id="rId82" Type="http://schemas.openxmlformats.org/officeDocument/2006/relationships/hyperlink" Target="http://paperpile.com/b/BVQBEO/fC6o" TargetMode="External"/><Relationship Id="rId83" Type="http://schemas.openxmlformats.org/officeDocument/2006/relationships/hyperlink" Target="http://paperpile.com/b/BVQBEO/fC6o" TargetMode="External"/><Relationship Id="rId84" Type="http://schemas.openxmlformats.org/officeDocument/2006/relationships/hyperlink" Target="http://paperpile.com/b/BVQBEO/9nrt" TargetMode="External"/><Relationship Id="rId85" Type="http://schemas.openxmlformats.org/officeDocument/2006/relationships/hyperlink" Target="http://paperpile.com/b/BVQBEO/9nrt" TargetMode="External"/><Relationship Id="rId86" Type="http://schemas.openxmlformats.org/officeDocument/2006/relationships/hyperlink" Target="http://paperpile.com/b/BVQBEO/9nrt" TargetMode="External"/><Relationship Id="rId87" Type="http://schemas.openxmlformats.org/officeDocument/2006/relationships/hyperlink" Target="http://paperpile.com/b/BVQBEO/zO2a" TargetMode="External"/><Relationship Id="rId88" Type="http://schemas.openxmlformats.org/officeDocument/2006/relationships/hyperlink" Target="http://paperpile.com/b/BVQBEO/zO2a" TargetMode="External"/><Relationship Id="rId89" Type="http://schemas.openxmlformats.org/officeDocument/2006/relationships/hyperlink" Target="http://paperpile.com/b/BVQBEO/zO2a" TargetMode="External"/><Relationship Id="rId180" Type="http://schemas.openxmlformats.org/officeDocument/2006/relationships/hyperlink" Target="http://paperpile.com/b/BVQBEO/JEbo" TargetMode="External"/><Relationship Id="rId181" Type="http://schemas.openxmlformats.org/officeDocument/2006/relationships/hyperlink" Target="http://paperpile.com/b/BVQBEO/JEbo" TargetMode="External"/><Relationship Id="rId182" Type="http://schemas.openxmlformats.org/officeDocument/2006/relationships/hyperlink" Target="http://paperpile.com/b/BVQBEO/JEbo" TargetMode="External"/><Relationship Id="rId183" Type="http://schemas.openxmlformats.org/officeDocument/2006/relationships/hyperlink" Target="http://paperpile.com/b/BVQBEO/v7fQ" TargetMode="External"/><Relationship Id="rId184" Type="http://schemas.openxmlformats.org/officeDocument/2006/relationships/hyperlink" Target="http://paperpile.com/b/BVQBEO/v7fQ" TargetMode="External"/><Relationship Id="rId185" Type="http://schemas.openxmlformats.org/officeDocument/2006/relationships/hyperlink" Target="http://dx.doi.org/10.1037/e636412012-001" TargetMode="External"/><Relationship Id="rId186" Type="http://schemas.openxmlformats.org/officeDocument/2006/relationships/hyperlink" Target="http://paperpile.com/b/BVQBEO/yXaa" TargetMode="External"/><Relationship Id="rId187" Type="http://schemas.openxmlformats.org/officeDocument/2006/relationships/hyperlink" Target="http://paperpile.com/b/BVQBEO/yXaa" TargetMode="External"/><Relationship Id="rId188" Type="http://schemas.openxmlformats.org/officeDocument/2006/relationships/hyperlink" Target="http://paperpile.com/b/BVQBEO/yXaa" TargetMode="External"/><Relationship Id="rId189" Type="http://schemas.openxmlformats.org/officeDocument/2006/relationships/hyperlink" Target="http://paperpile.com/b/BVQBEO/yXaa" TargetMode="External"/><Relationship Id="rId270" Type="http://schemas.openxmlformats.org/officeDocument/2006/relationships/hyperlink" Target="http://paperpile.com/b/BVQBEO/wdIT" TargetMode="External"/><Relationship Id="rId20" Type="http://schemas.openxmlformats.org/officeDocument/2006/relationships/hyperlink" Target="https://paperpile.com/c/BVQBEO/ymU0" TargetMode="External"/><Relationship Id="rId21" Type="http://schemas.openxmlformats.org/officeDocument/2006/relationships/hyperlink" Target="http://nbviewer.jupyter.org/github/poldracklab/power/blob/master/Fig_power/fig_power.ipynb" TargetMode="External"/><Relationship Id="rId22" Type="http://schemas.openxmlformats.org/officeDocument/2006/relationships/hyperlink" Target="https://paperpile.com/c/BVQBEO/8H09" TargetMode="External"/><Relationship Id="rId23" Type="http://schemas.openxmlformats.org/officeDocument/2006/relationships/hyperlink" Target="https://paperpile.com/c/BVQBEO/MK6Z" TargetMode="External"/><Relationship Id="rId24" Type="http://schemas.openxmlformats.org/officeDocument/2006/relationships/hyperlink" Target="https://paperpile.com/c/BVQBEO/XkzE" TargetMode="External"/><Relationship Id="rId25" Type="http://schemas.openxmlformats.org/officeDocument/2006/relationships/hyperlink" Target="https://paperpile.com/c/BVQBEO/tyc9" TargetMode="External"/><Relationship Id="rId26" Type="http://schemas.openxmlformats.org/officeDocument/2006/relationships/hyperlink" Target="https://paperpile.com/c/BVQBEO/HNoV" TargetMode="External"/><Relationship Id="rId27" Type="http://schemas.openxmlformats.org/officeDocument/2006/relationships/hyperlink" Target="https://paperpile.com/c/BVQBEO/I3Ag+LP9U" TargetMode="External"/><Relationship Id="rId28" Type="http://schemas.openxmlformats.org/officeDocument/2006/relationships/hyperlink" Target="https://paperpile.com/c/BVQBEO/nvmk" TargetMode="External"/><Relationship Id="rId29" Type="http://schemas.openxmlformats.org/officeDocument/2006/relationships/hyperlink" Target="https://paperpile.com/c/BVQBEO/JEbo" TargetMode="External"/><Relationship Id="rId271" Type="http://schemas.openxmlformats.org/officeDocument/2006/relationships/hyperlink" Target="http://paperpile.com/b/BVQBEO/wdIT" TargetMode="External"/><Relationship Id="rId272" Type="http://schemas.openxmlformats.org/officeDocument/2006/relationships/hyperlink" Target="http://paperpile.com/b/BVQBEO/wdIT" TargetMode="External"/><Relationship Id="rId273" Type="http://schemas.openxmlformats.org/officeDocument/2006/relationships/hyperlink" Target="http://paperpile.com/b/BVQBEO/wdIT" TargetMode="External"/><Relationship Id="rId274" Type="http://schemas.openxmlformats.org/officeDocument/2006/relationships/hyperlink" Target="http://paperpile.com/b/BVQBEO/wdIT" TargetMode="External"/><Relationship Id="rId120" Type="http://schemas.openxmlformats.org/officeDocument/2006/relationships/hyperlink" Target="http://paperpile.com/b/BVQBEO/JksF" TargetMode="External"/><Relationship Id="rId121" Type="http://schemas.openxmlformats.org/officeDocument/2006/relationships/hyperlink" Target="http://paperpile.com/b/BVQBEO/ymU0" TargetMode="External"/><Relationship Id="rId122" Type="http://schemas.openxmlformats.org/officeDocument/2006/relationships/hyperlink" Target="http://paperpile.com/b/BVQBEO/ymU0" TargetMode="External"/><Relationship Id="rId123" Type="http://schemas.openxmlformats.org/officeDocument/2006/relationships/hyperlink" Target="http://paperpile.com/b/BVQBEO/ymU0" TargetMode="External"/><Relationship Id="rId124" Type="http://schemas.openxmlformats.org/officeDocument/2006/relationships/hyperlink" Target="http://paperpile.com/b/BVQBEO/ymU0" TargetMode="External"/><Relationship Id="rId125" Type="http://schemas.openxmlformats.org/officeDocument/2006/relationships/hyperlink" Target="http://paperpile.com/b/BVQBEO/ymU0" TargetMode="External"/><Relationship Id="rId126" Type="http://schemas.openxmlformats.org/officeDocument/2006/relationships/hyperlink" Target="http://paperpile.com/b/BVQBEO/rn03" TargetMode="External"/><Relationship Id="rId127" Type="http://schemas.openxmlformats.org/officeDocument/2006/relationships/hyperlink" Target="http://paperpile.com/b/BVQBEO/rn03" TargetMode="External"/><Relationship Id="rId128" Type="http://schemas.openxmlformats.org/officeDocument/2006/relationships/hyperlink" Target="http://paperpile.com/b/BVQBEO/rn03" TargetMode="External"/><Relationship Id="rId129" Type="http://schemas.openxmlformats.org/officeDocument/2006/relationships/hyperlink" Target="http://paperpile.com/b/BVQBEO/rn03" TargetMode="External"/><Relationship Id="rId210" Type="http://schemas.openxmlformats.org/officeDocument/2006/relationships/hyperlink" Target="http://paperpile.com/b/BVQBEO/DtyZ" TargetMode="External"/><Relationship Id="rId211" Type="http://schemas.openxmlformats.org/officeDocument/2006/relationships/hyperlink" Target="http://paperpile.com/b/BVQBEO/DtyZ" TargetMode="External"/><Relationship Id="rId212" Type="http://schemas.openxmlformats.org/officeDocument/2006/relationships/hyperlink" Target="http://paperpile.com/b/BVQBEO/DtyZ" TargetMode="External"/><Relationship Id="rId213" Type="http://schemas.openxmlformats.org/officeDocument/2006/relationships/hyperlink" Target="http://paperpile.com/b/BVQBEO/ECfv" TargetMode="External"/><Relationship Id="rId214" Type="http://schemas.openxmlformats.org/officeDocument/2006/relationships/hyperlink" Target="http://paperpile.com/b/BVQBEO/ECfv" TargetMode="External"/><Relationship Id="rId215" Type="http://schemas.openxmlformats.org/officeDocument/2006/relationships/hyperlink" Target="http://paperpile.com/b/BVQBEO/ECfv" TargetMode="External"/><Relationship Id="rId216" Type="http://schemas.openxmlformats.org/officeDocument/2006/relationships/hyperlink" Target="http://paperpile.com/b/BVQBEO/ECfv" TargetMode="External"/><Relationship Id="rId217" Type="http://schemas.openxmlformats.org/officeDocument/2006/relationships/hyperlink" Target="http://paperpile.com/b/BVQBEO/ECfv" TargetMode="External"/><Relationship Id="rId218" Type="http://schemas.openxmlformats.org/officeDocument/2006/relationships/hyperlink" Target="http://paperpile.com/b/BVQBEO/t34e" TargetMode="External"/><Relationship Id="rId219" Type="http://schemas.openxmlformats.org/officeDocument/2006/relationships/hyperlink" Target="http://paperpile.com/b/BVQBEO/t34e" TargetMode="External"/><Relationship Id="rId275" Type="http://schemas.openxmlformats.org/officeDocument/2006/relationships/hyperlink" Target="http://paperpile.com/b/BVQBEO/AT3O" TargetMode="External"/><Relationship Id="rId276" Type="http://schemas.openxmlformats.org/officeDocument/2006/relationships/hyperlink" Target="http://paperpile.com/b/BVQBEO/AT3O" TargetMode="External"/><Relationship Id="rId277" Type="http://schemas.openxmlformats.org/officeDocument/2006/relationships/hyperlink" Target="http://paperpile.com/b/BVQBEO/AT3O" TargetMode="External"/><Relationship Id="rId278" Type="http://schemas.openxmlformats.org/officeDocument/2006/relationships/hyperlink" Target="http://paperpile.com/b/BVQBEO/AT3O" TargetMode="External"/><Relationship Id="rId279" Type="http://schemas.openxmlformats.org/officeDocument/2006/relationships/hyperlink" Target="http://paperpile.com/b/BVQBEO/AT3O" TargetMode="External"/><Relationship Id="rId300" Type="http://schemas.openxmlformats.org/officeDocument/2006/relationships/hyperlink" Target="http://paperpile.com/b/BVQBEO/uHO1" TargetMode="External"/><Relationship Id="rId301" Type="http://schemas.openxmlformats.org/officeDocument/2006/relationships/hyperlink" Target="http://paperpile.com/b/BVQBEO/uHO1" TargetMode="External"/><Relationship Id="rId302" Type="http://schemas.openxmlformats.org/officeDocument/2006/relationships/hyperlink" Target="http://paperpile.com/b/BVQBEO/NtFr" TargetMode="External"/><Relationship Id="rId303" Type="http://schemas.openxmlformats.org/officeDocument/2006/relationships/hyperlink" Target="http://paperpile.com/b/BVQBEO/NtFr" TargetMode="External"/><Relationship Id="rId304" Type="http://schemas.openxmlformats.org/officeDocument/2006/relationships/hyperlink" Target="http://paperpile.com/b/BVQBEO/NtFr" TargetMode="External"/><Relationship Id="rId305" Type="http://schemas.openxmlformats.org/officeDocument/2006/relationships/hyperlink" Target="http://paperpile.com/b/BVQBEO/NtFr" TargetMode="External"/><Relationship Id="rId306" Type="http://schemas.openxmlformats.org/officeDocument/2006/relationships/hyperlink" Target="http://paperpile.com/b/BVQBEO/NtFr" TargetMode="External"/><Relationship Id="rId307" Type="http://schemas.openxmlformats.org/officeDocument/2006/relationships/hyperlink" Target="http://paperpile.com/b/BVQBEO/NtFr" TargetMode="External"/><Relationship Id="rId308" Type="http://schemas.openxmlformats.org/officeDocument/2006/relationships/hyperlink" Target="http://paperpile.com/b/BVQBEO/NtFr" TargetMode="External"/><Relationship Id="rId309" Type="http://schemas.openxmlformats.org/officeDocument/2006/relationships/hyperlink" Target="http://paperpile.com/b/BVQBEO/MBhT" TargetMode="External"/><Relationship Id="rId90" Type="http://schemas.openxmlformats.org/officeDocument/2006/relationships/hyperlink" Target="http://paperpile.com/b/BVQBEO/zO2a" TargetMode="External"/><Relationship Id="rId91" Type="http://schemas.openxmlformats.org/officeDocument/2006/relationships/hyperlink" Target="http://paperpile.com/b/BVQBEO/zO2a" TargetMode="External"/><Relationship Id="rId92" Type="http://schemas.openxmlformats.org/officeDocument/2006/relationships/hyperlink" Target="http://paperpile.com/b/BVQBEO/xHD9" TargetMode="External"/><Relationship Id="rId93" Type="http://schemas.openxmlformats.org/officeDocument/2006/relationships/hyperlink" Target="http://paperpile.com/b/BVQBEO/xHD9" TargetMode="External"/><Relationship Id="rId94" Type="http://schemas.openxmlformats.org/officeDocument/2006/relationships/hyperlink" Target="http://paperpile.com/b/BVQBEO/xHD9" TargetMode="External"/><Relationship Id="rId95" Type="http://schemas.openxmlformats.org/officeDocument/2006/relationships/hyperlink" Target="http://paperpile.com/b/BVQBEO/xHD9" TargetMode="External"/><Relationship Id="rId96" Type="http://schemas.openxmlformats.org/officeDocument/2006/relationships/hyperlink" Target="http://paperpile.com/b/BVQBEO/xHD9" TargetMode="External"/><Relationship Id="rId97" Type="http://schemas.openxmlformats.org/officeDocument/2006/relationships/hyperlink" Target="http://paperpile.com/b/BVQBEO/MCeX" TargetMode="External"/><Relationship Id="rId98" Type="http://schemas.openxmlformats.org/officeDocument/2006/relationships/hyperlink" Target="http://paperpile.com/b/BVQBEO/MCeX" TargetMode="External"/><Relationship Id="rId99" Type="http://schemas.openxmlformats.org/officeDocument/2006/relationships/hyperlink" Target="http://paperpile.com/b/BVQBEO/MCeX" TargetMode="External"/><Relationship Id="rId190" Type="http://schemas.openxmlformats.org/officeDocument/2006/relationships/hyperlink" Target="http://paperpile.com/b/BVQBEO/yXaa" TargetMode="External"/><Relationship Id="rId191" Type="http://schemas.openxmlformats.org/officeDocument/2006/relationships/hyperlink" Target="http://paperpile.com/b/BVQBEO/zW70" TargetMode="External"/><Relationship Id="rId192" Type="http://schemas.openxmlformats.org/officeDocument/2006/relationships/hyperlink" Target="http://paperpile.com/b/BVQBEO/zW70" TargetMode="External"/><Relationship Id="rId193" Type="http://schemas.openxmlformats.org/officeDocument/2006/relationships/hyperlink" Target="http://paperpile.com/b/BVQBEO/zW70" TargetMode="External"/><Relationship Id="rId194" Type="http://schemas.openxmlformats.org/officeDocument/2006/relationships/hyperlink" Target="http://paperpile.com/b/BVQBEO/zW70" TargetMode="External"/><Relationship Id="rId195" Type="http://schemas.openxmlformats.org/officeDocument/2006/relationships/hyperlink" Target="http://paperpile.com/b/BVQBEO/zW70" TargetMode="External"/><Relationship Id="rId196" Type="http://schemas.openxmlformats.org/officeDocument/2006/relationships/hyperlink" Target="http://paperpile.com/b/BVQBEO/s4Ui" TargetMode="External"/><Relationship Id="rId197" Type="http://schemas.openxmlformats.org/officeDocument/2006/relationships/hyperlink" Target="http://paperpile.com/b/BVQBEO/s4Ui" TargetMode="External"/><Relationship Id="rId198" Type="http://schemas.openxmlformats.org/officeDocument/2006/relationships/hyperlink" Target="http://paperpile.com/b/BVQBEO/LeNS" TargetMode="External"/><Relationship Id="rId199" Type="http://schemas.openxmlformats.org/officeDocument/2006/relationships/hyperlink" Target="http://paperpile.com/b/BVQBEO/LeNS" TargetMode="External"/><Relationship Id="rId280" Type="http://schemas.openxmlformats.org/officeDocument/2006/relationships/hyperlink" Target="http://paperpile.com/b/BVQBEO/AT3O" TargetMode="External"/><Relationship Id="rId30" Type="http://schemas.openxmlformats.org/officeDocument/2006/relationships/hyperlink" Target="https://paperpile.com/c/BVQBEO/v7fQ" TargetMode="External"/><Relationship Id="rId31" Type="http://schemas.openxmlformats.org/officeDocument/2006/relationships/hyperlink" Target="https://paperpile.com/c/BVQBEO/9nrt" TargetMode="External"/><Relationship Id="rId32" Type="http://schemas.openxmlformats.org/officeDocument/2006/relationships/hyperlink" Target="https://paperpile.com/c/BVQBEO/HNoV" TargetMode="External"/><Relationship Id="rId33" Type="http://schemas.openxmlformats.org/officeDocument/2006/relationships/hyperlink" Target="https://paperpile.com/c/BVQBEO/yXaa" TargetMode="External"/><Relationship Id="rId34" Type="http://schemas.openxmlformats.org/officeDocument/2006/relationships/hyperlink" Target="http://nbviewer.jupyter.org/github/poldrack/corrsim/blob/master/Correlation_simulation.ipynb" TargetMode="External"/><Relationship Id="rId35" Type="http://schemas.openxmlformats.org/officeDocument/2006/relationships/hyperlink" Target="https://paperpile.com/c/BVQBEO/zW70" TargetMode="External"/><Relationship Id="rId36" Type="http://schemas.openxmlformats.org/officeDocument/2006/relationships/hyperlink" Target="https://paperpile.com/c/BVQBEO/LeNS" TargetMode="External"/><Relationship Id="rId37" Type="http://schemas.openxmlformats.org/officeDocument/2006/relationships/hyperlink" Target="https://paperpile.com/c/BVQBEO/Cvsn" TargetMode="External"/><Relationship Id="rId38" Type="http://schemas.openxmlformats.org/officeDocument/2006/relationships/hyperlink" Target="https://paperpile.com/c/BVQBEO/DtyZ" TargetMode="External"/><Relationship Id="rId39" Type="http://schemas.openxmlformats.org/officeDocument/2006/relationships/hyperlink" Target="https://paperpile.com/c/BVQBEO/v7fQ" TargetMode="External"/><Relationship Id="rId281" Type="http://schemas.openxmlformats.org/officeDocument/2006/relationships/hyperlink" Target="http://paperpile.com/b/BVQBEO/AT3O" TargetMode="External"/><Relationship Id="rId282" Type="http://schemas.openxmlformats.org/officeDocument/2006/relationships/hyperlink" Target="http://paperpile.com/b/BVQBEO/skLz" TargetMode="External"/><Relationship Id="rId283" Type="http://schemas.openxmlformats.org/officeDocument/2006/relationships/hyperlink" Target="http://paperpile.com/b/BVQBEO/skLz" TargetMode="External"/><Relationship Id="rId284" Type="http://schemas.openxmlformats.org/officeDocument/2006/relationships/hyperlink" Target="http://paperpile.com/b/BVQBEO/skLz" TargetMode="External"/><Relationship Id="rId130" Type="http://schemas.openxmlformats.org/officeDocument/2006/relationships/hyperlink" Target="http://paperpile.com/b/BVQBEO/rn03" TargetMode="External"/><Relationship Id="rId131" Type="http://schemas.openxmlformats.org/officeDocument/2006/relationships/hyperlink" Target="http://paperpile.com/b/BVQBEO/8H09" TargetMode="External"/><Relationship Id="rId132" Type="http://schemas.openxmlformats.org/officeDocument/2006/relationships/hyperlink" Target="http://paperpile.com/b/BVQBEO/8H09" TargetMode="External"/><Relationship Id="rId133" Type="http://schemas.openxmlformats.org/officeDocument/2006/relationships/hyperlink" Target="http://paperpile.com/b/BVQBEO/8H09" TargetMode="External"/><Relationship Id="rId220" Type="http://schemas.openxmlformats.org/officeDocument/2006/relationships/hyperlink" Target="http://paperpile.com/b/BVQBEO/t34e" TargetMode="External"/><Relationship Id="rId221" Type="http://schemas.openxmlformats.org/officeDocument/2006/relationships/hyperlink" Target="http://paperpile.com/b/BVQBEO/t34e" TargetMode="External"/><Relationship Id="rId222" Type="http://schemas.openxmlformats.org/officeDocument/2006/relationships/hyperlink" Target="http://paperpile.com/b/BVQBEO/t34e" TargetMode="External"/><Relationship Id="rId223" Type="http://schemas.openxmlformats.org/officeDocument/2006/relationships/hyperlink" Target="http://paperpile.com/b/BVQBEO/t34e" TargetMode="External"/><Relationship Id="rId224" Type="http://schemas.openxmlformats.org/officeDocument/2006/relationships/hyperlink" Target="http://paperpile.com/b/BVQBEO/t34e" TargetMode="External"/><Relationship Id="rId225" Type="http://schemas.openxmlformats.org/officeDocument/2006/relationships/hyperlink" Target="http://paperpile.com/b/BVQBEO/bwwQ" TargetMode="External"/><Relationship Id="rId226" Type="http://schemas.openxmlformats.org/officeDocument/2006/relationships/hyperlink" Target="http://paperpile.com/b/BVQBEO/bwwQ" TargetMode="External"/><Relationship Id="rId227" Type="http://schemas.openxmlformats.org/officeDocument/2006/relationships/hyperlink" Target="http://paperpile.com/b/BVQBEO/bwwQ" TargetMode="External"/><Relationship Id="rId228" Type="http://schemas.openxmlformats.org/officeDocument/2006/relationships/hyperlink" Target="http://paperpile.com/b/BVQBEO/bwwQ" TargetMode="External"/><Relationship Id="rId229" Type="http://schemas.openxmlformats.org/officeDocument/2006/relationships/hyperlink" Target="http://paperpile.com/b/BVQBEO/bwwQ" TargetMode="External"/><Relationship Id="rId134" Type="http://schemas.openxmlformats.org/officeDocument/2006/relationships/hyperlink" Target="http://paperpile.com/b/BVQBEO/8H09" TargetMode="External"/><Relationship Id="rId135" Type="http://schemas.openxmlformats.org/officeDocument/2006/relationships/hyperlink" Target="http://paperpile.com/b/BVQBEO/8H09" TargetMode="External"/><Relationship Id="rId136" Type="http://schemas.openxmlformats.org/officeDocument/2006/relationships/hyperlink" Target="http://dx.doi.org/10.1101/049429" TargetMode="External"/><Relationship Id="rId137" Type="http://schemas.openxmlformats.org/officeDocument/2006/relationships/hyperlink" Target="http://paperpile.com/b/BVQBEO/MK6Z" TargetMode="External"/><Relationship Id="rId138" Type="http://schemas.openxmlformats.org/officeDocument/2006/relationships/hyperlink" Target="http://paperpile.com/b/BVQBEO/MK6Z" TargetMode="External"/><Relationship Id="rId139" Type="http://schemas.openxmlformats.org/officeDocument/2006/relationships/hyperlink" Target="http://paperpile.com/b/BVQBEO/MK6Z" TargetMode="External"/><Relationship Id="rId285" Type="http://schemas.openxmlformats.org/officeDocument/2006/relationships/hyperlink" Target="http://paperpile.com/b/BVQBEO/skLz" TargetMode="External"/><Relationship Id="rId286" Type="http://schemas.openxmlformats.org/officeDocument/2006/relationships/hyperlink" Target="http://paperpile.com/b/BVQBEO/skLz" TargetMode="External"/><Relationship Id="rId287" Type="http://schemas.openxmlformats.org/officeDocument/2006/relationships/hyperlink" Target="http://paperpile.com/b/BVQBEO/sSZm" TargetMode="External"/><Relationship Id="rId288" Type="http://schemas.openxmlformats.org/officeDocument/2006/relationships/hyperlink" Target="http://paperpile.com/b/BVQBEO/sSZm" TargetMode="External"/><Relationship Id="rId289" Type="http://schemas.openxmlformats.org/officeDocument/2006/relationships/hyperlink" Target="http://paperpile.com/b/BVQBEO/sSZm" TargetMode="External"/><Relationship Id="rId310" Type="http://schemas.openxmlformats.org/officeDocument/2006/relationships/hyperlink" Target="http://paperpile.com/b/BVQBEO/MBhT" TargetMode="External"/><Relationship Id="rId311" Type="http://schemas.openxmlformats.org/officeDocument/2006/relationships/hyperlink" Target="http://paperpile.com/b/BVQBEO/MBhT" TargetMode="External"/><Relationship Id="rId312" Type="http://schemas.openxmlformats.org/officeDocument/2006/relationships/hyperlink" Target="http://paperpile.com/b/BVQBEO/MBhT" TargetMode="External"/><Relationship Id="rId313" Type="http://schemas.openxmlformats.org/officeDocument/2006/relationships/hyperlink" Target="http://paperpile.com/b/BVQBEO/MBhT" TargetMode="External"/><Relationship Id="rId314" Type="http://schemas.openxmlformats.org/officeDocument/2006/relationships/hyperlink" Target="http://paperpile.com/b/BVQBEO/MBhT" TargetMode="External"/><Relationship Id="rId315" Type="http://schemas.openxmlformats.org/officeDocument/2006/relationships/hyperlink" Target="http://paperpile.com/b/BVQBEO/MBhT" TargetMode="External"/><Relationship Id="rId316" Type="http://schemas.openxmlformats.org/officeDocument/2006/relationships/hyperlink" Target="http://paperpile.com/b/BVQBEO/gf38" TargetMode="External"/><Relationship Id="rId317" Type="http://schemas.openxmlformats.org/officeDocument/2006/relationships/hyperlink" Target="http://paperpile.com/b/BVQBEO/gf38" TargetMode="External"/><Relationship Id="rId318" Type="http://schemas.openxmlformats.org/officeDocument/2006/relationships/hyperlink" Target="http://paperpile.com/b/BVQBEO/gf38" TargetMode="External"/><Relationship Id="rId319" Type="http://schemas.openxmlformats.org/officeDocument/2006/relationships/hyperlink" Target="http://paperpile.com/b/BVQBEO/gf38" TargetMode="External"/><Relationship Id="rId290" Type="http://schemas.openxmlformats.org/officeDocument/2006/relationships/hyperlink" Target="http://paperpile.com/b/BVQBEO/sSZm" TargetMode="External"/><Relationship Id="rId291" Type="http://schemas.openxmlformats.org/officeDocument/2006/relationships/hyperlink" Target="http://paperpile.com/b/BVQBEO/sSZm" TargetMode="External"/><Relationship Id="rId292" Type="http://schemas.openxmlformats.org/officeDocument/2006/relationships/hyperlink" Target="http://paperpile.com/b/BVQBEO/FVl3" TargetMode="External"/><Relationship Id="rId293" Type="http://schemas.openxmlformats.org/officeDocument/2006/relationships/hyperlink" Target="http://paperpile.com/b/BVQBEO/FVl3" TargetMode="External"/><Relationship Id="rId294" Type="http://schemas.openxmlformats.org/officeDocument/2006/relationships/hyperlink" Target="http://paperpile.com/b/BVQBEO/FVl3" TargetMode="External"/><Relationship Id="rId295" Type="http://schemas.openxmlformats.org/officeDocument/2006/relationships/hyperlink" Target="http://paperpile.com/b/BVQBEO/FVl3" TargetMode="External"/><Relationship Id="rId296" Type="http://schemas.openxmlformats.org/officeDocument/2006/relationships/hyperlink" Target="http://paperpile.com/b/BVQBEO/FVl3" TargetMode="External"/><Relationship Id="rId40" Type="http://schemas.openxmlformats.org/officeDocument/2006/relationships/hyperlink" Target="https://paperpile.com/c/BVQBEO/s4Ui" TargetMode="External"/><Relationship Id="rId41" Type="http://schemas.openxmlformats.org/officeDocument/2006/relationships/hyperlink" Target="https://paperpile.com/c/BVQBEO/zW70+s4Ui+ECfv" TargetMode="External"/><Relationship Id="rId42" Type="http://schemas.openxmlformats.org/officeDocument/2006/relationships/hyperlink" Target="https://paperpile.com/c/BVQBEO/t34e" TargetMode="External"/><Relationship Id="rId43" Type="http://schemas.openxmlformats.org/officeDocument/2006/relationships/hyperlink" Target="https://paperpile.com/c/BVQBEO/bwwQ" TargetMode="External"/><Relationship Id="rId44" Type="http://schemas.openxmlformats.org/officeDocument/2006/relationships/hyperlink" Target="http://neurovault.org/collections/122/" TargetMode="External"/><Relationship Id="rId45" Type="http://schemas.openxmlformats.org/officeDocument/2006/relationships/hyperlink" Target="https://paperpile.com/c/BVQBEO/s4Ui" TargetMode="External"/><Relationship Id="rId46" Type="http://schemas.openxmlformats.org/officeDocument/2006/relationships/hyperlink" Target="https://paperpile.com/c/BVQBEO/nukR" TargetMode="External"/><Relationship Id="rId47" Type="http://schemas.openxmlformats.org/officeDocument/2006/relationships/hyperlink" Target="https://paperpile.com/c/BVQBEO/xtqi" TargetMode="External"/><Relationship Id="rId48" Type="http://schemas.openxmlformats.org/officeDocument/2006/relationships/hyperlink" Target="https://paperpile.com/c/BVQBEO/u6Ts" TargetMode="External"/><Relationship Id="rId49" Type="http://schemas.openxmlformats.org/officeDocument/2006/relationships/hyperlink" Target="https://paperpile.com/c/BVQBEO/eUaq" TargetMode="External"/><Relationship Id="rId297" Type="http://schemas.openxmlformats.org/officeDocument/2006/relationships/hyperlink" Target="http://paperpile.com/b/BVQBEO/uHO1" TargetMode="External"/><Relationship Id="rId298" Type="http://schemas.openxmlformats.org/officeDocument/2006/relationships/hyperlink" Target="http://paperpile.com/b/BVQBEO/uHO1" TargetMode="External"/><Relationship Id="rId299" Type="http://schemas.openxmlformats.org/officeDocument/2006/relationships/hyperlink" Target="http://paperpile.com/b/BVQBEO/uHO1" TargetMode="External"/><Relationship Id="rId140" Type="http://schemas.openxmlformats.org/officeDocument/2006/relationships/hyperlink" Target="http://paperpile.com/b/BVQBEO/MK6Z" TargetMode="External"/><Relationship Id="rId141" Type="http://schemas.openxmlformats.org/officeDocument/2006/relationships/hyperlink" Target="http://paperpile.com/b/BVQBEO/MK6Z" TargetMode="External"/><Relationship Id="rId142" Type="http://schemas.openxmlformats.org/officeDocument/2006/relationships/hyperlink" Target="http://paperpile.com/b/BVQBEO/XkzE" TargetMode="External"/><Relationship Id="rId143" Type="http://schemas.openxmlformats.org/officeDocument/2006/relationships/hyperlink" Target="http://paperpile.com/b/BVQBEO/XkzE" TargetMode="External"/><Relationship Id="rId144" Type="http://schemas.openxmlformats.org/officeDocument/2006/relationships/hyperlink" Target="http://paperpile.com/b/BVQBEO/XkzE" TargetMode="External"/><Relationship Id="rId145" Type="http://schemas.openxmlformats.org/officeDocument/2006/relationships/hyperlink" Target="http://paperpile.com/b/BVQBEO/XkzE" TargetMode="External"/><Relationship Id="rId146" Type="http://schemas.openxmlformats.org/officeDocument/2006/relationships/hyperlink" Target="http://paperpile.com/b/BVQBEO/XkzE" TargetMode="External"/><Relationship Id="rId147" Type="http://schemas.openxmlformats.org/officeDocument/2006/relationships/hyperlink" Target="http://paperpile.com/b/BVQBEO/XkzE" TargetMode="External"/><Relationship Id="rId148" Type="http://schemas.openxmlformats.org/officeDocument/2006/relationships/hyperlink" Target="http://paperpile.com/b/BVQBEO/XkzE" TargetMode="External"/><Relationship Id="rId149" Type="http://schemas.openxmlformats.org/officeDocument/2006/relationships/hyperlink" Target="http://paperpile.com/b/BVQBEO/tyc9" TargetMode="External"/><Relationship Id="rId230" Type="http://schemas.openxmlformats.org/officeDocument/2006/relationships/hyperlink" Target="http://paperpile.com/b/BVQBEO/nukR" TargetMode="External"/><Relationship Id="rId231" Type="http://schemas.openxmlformats.org/officeDocument/2006/relationships/hyperlink" Target="http://paperpile.com/b/BVQBEO/nukR" TargetMode="External"/><Relationship Id="rId232" Type="http://schemas.openxmlformats.org/officeDocument/2006/relationships/hyperlink" Target="http://paperpile.com/b/BVQBEO/nukR" TargetMode="External"/><Relationship Id="rId233" Type="http://schemas.openxmlformats.org/officeDocument/2006/relationships/hyperlink" Target="http://paperpile.com/b/BVQBEO/nukR" TargetMode="External"/><Relationship Id="rId234" Type="http://schemas.openxmlformats.org/officeDocument/2006/relationships/hyperlink" Target="http://paperpile.com/b/BVQBEO/nukR" TargetMode="External"/><Relationship Id="rId235" Type="http://schemas.openxmlformats.org/officeDocument/2006/relationships/hyperlink" Target="http://paperpile.com/b/BVQBEO/xtqi" TargetMode="External"/><Relationship Id="rId236" Type="http://schemas.openxmlformats.org/officeDocument/2006/relationships/hyperlink" Target="http://paperpile.com/b/BVQBEO/xtqi" TargetMode="External"/><Relationship Id="rId237" Type="http://schemas.openxmlformats.org/officeDocument/2006/relationships/hyperlink" Target="http://paperpile.com/b/BVQBEO/xtqi" TargetMode="External"/><Relationship Id="rId238" Type="http://schemas.openxmlformats.org/officeDocument/2006/relationships/hyperlink" Target="http://paperpile.com/b/BVQBEO/xtqi" TargetMode="External"/><Relationship Id="rId239" Type="http://schemas.openxmlformats.org/officeDocument/2006/relationships/hyperlink" Target="http://paperpile.com/b/BVQBEO/xtqi" TargetMode="External"/><Relationship Id="rId320" Type="http://schemas.openxmlformats.org/officeDocument/2006/relationships/hyperlink" Target="http://paperpile.com/b/BVQBEO/gf38" TargetMode="External"/><Relationship Id="rId321" Type="http://schemas.openxmlformats.org/officeDocument/2006/relationships/hyperlink" Target="http://paperpile.com/b/BVQBEO/gf38" TargetMode="External"/><Relationship Id="rId322" Type="http://schemas.openxmlformats.org/officeDocument/2006/relationships/hyperlink" Target="http://paperpile.com/b/BVQBEO/gf38" TargetMode="External"/><Relationship Id="rId323" Type="http://schemas.openxmlformats.org/officeDocument/2006/relationships/fontTable" Target="fontTable.xml"/><Relationship Id="rId324" Type="http://schemas.openxmlformats.org/officeDocument/2006/relationships/theme" Target="theme/theme1.xml"/><Relationship Id="rId50" Type="http://schemas.openxmlformats.org/officeDocument/2006/relationships/hyperlink" Target="https://paperpile.com/c/BVQBEO/iuGW" TargetMode="External"/><Relationship Id="rId51" Type="http://schemas.openxmlformats.org/officeDocument/2006/relationships/hyperlink" Target="https://paperpile.com/c/BVQBEO/bPxq+ymU0" TargetMode="External"/><Relationship Id="rId52" Type="http://schemas.openxmlformats.org/officeDocument/2006/relationships/hyperlink" Target="https://paperpile.com/c/BVQBEO/jPGV" TargetMode="External"/><Relationship Id="rId53" Type="http://schemas.openxmlformats.org/officeDocument/2006/relationships/hyperlink" Target="https://paperpile.com/c/BVQBEO/wdIT" TargetMode="External"/><Relationship Id="rId54" Type="http://schemas.openxmlformats.org/officeDocument/2006/relationships/hyperlink" Target="https://paperpile.com/c/BVQBEO/AT3O+skLz" TargetMode="External"/><Relationship Id="rId55" Type="http://schemas.openxmlformats.org/officeDocument/2006/relationships/hyperlink" Target="https://paperpile.com/c/BVQBEO/sSZm" TargetMode="External"/><Relationship Id="rId56" Type="http://schemas.openxmlformats.org/officeDocument/2006/relationships/hyperlink" Target="https://paperpile.com/c/BVQBEO/FVl3" TargetMode="External"/><Relationship Id="rId57" Type="http://schemas.openxmlformats.org/officeDocument/2006/relationships/hyperlink" Target="https://paperpile.com/c/BVQBEO/uHO1" TargetMode="External"/><Relationship Id="rId58" Type="http://schemas.openxmlformats.org/officeDocument/2006/relationships/hyperlink" Target="https://paperpile.com/c/BVQBEO/NtFr" TargetMode="External"/><Relationship Id="rId59" Type="http://schemas.openxmlformats.org/officeDocument/2006/relationships/hyperlink" Target="https://paperpile.com/c/BVQBEO/MBhT" TargetMode="External"/><Relationship Id="rId150" Type="http://schemas.openxmlformats.org/officeDocument/2006/relationships/hyperlink" Target="http://paperpile.com/b/BVQBEO/tyc9" TargetMode="External"/><Relationship Id="rId151" Type="http://schemas.openxmlformats.org/officeDocument/2006/relationships/hyperlink" Target="http://paperpile.com/b/BVQBEO/tyc9" TargetMode="External"/><Relationship Id="rId152" Type="http://schemas.openxmlformats.org/officeDocument/2006/relationships/hyperlink" Target="http://paperpile.com/b/BVQBEO/tyc9" TargetMode="External"/><Relationship Id="rId153" Type="http://schemas.openxmlformats.org/officeDocument/2006/relationships/hyperlink" Target="http://paperpile.com/b/BVQBEO/tyc9" TargetMode="External"/><Relationship Id="rId154" Type="http://schemas.openxmlformats.org/officeDocument/2006/relationships/hyperlink" Target="http://paperpile.com/b/BVQBEO/tyc9" TargetMode="External"/><Relationship Id="rId155" Type="http://schemas.openxmlformats.org/officeDocument/2006/relationships/hyperlink" Target="http://paperpile.com/b/BVQBEO/tyc9" TargetMode="External"/><Relationship Id="rId156" Type="http://schemas.openxmlformats.org/officeDocument/2006/relationships/hyperlink" Target="http://paperpile.com/b/BVQBEO/HNoV" TargetMode="External"/><Relationship Id="rId157" Type="http://schemas.openxmlformats.org/officeDocument/2006/relationships/hyperlink" Target="http://paperpile.com/b/BVQBEO/HNoV" TargetMode="External"/><Relationship Id="rId158" Type="http://schemas.openxmlformats.org/officeDocument/2006/relationships/hyperlink" Target="http://paperpile.com/b/BVQBEO/HNoV" TargetMode="External"/><Relationship Id="rId159" Type="http://schemas.openxmlformats.org/officeDocument/2006/relationships/hyperlink" Target="http://paperpile.com/b/BVQBEO/HNoV" TargetMode="External"/><Relationship Id="rId240" Type="http://schemas.openxmlformats.org/officeDocument/2006/relationships/hyperlink" Target="http://paperpile.com/b/BVQBEO/xtqi" TargetMode="External"/><Relationship Id="rId241" Type="http://schemas.openxmlformats.org/officeDocument/2006/relationships/hyperlink" Target="http://paperpile.com/b/BVQBEO/xtqi" TargetMode="External"/><Relationship Id="rId242" Type="http://schemas.openxmlformats.org/officeDocument/2006/relationships/hyperlink" Target="http://paperpile.com/b/BVQBEO/u6Ts" TargetMode="External"/><Relationship Id="rId243" Type="http://schemas.openxmlformats.org/officeDocument/2006/relationships/hyperlink" Target="http://paperpile.com/b/BVQBEO/u6Ts" TargetMode="External"/><Relationship Id="rId244" Type="http://schemas.openxmlformats.org/officeDocument/2006/relationships/hyperlink" Target="http://paperpile.com/b/BVQBEO/u6Ts" TargetMode="External"/><Relationship Id="rId245" Type="http://schemas.openxmlformats.org/officeDocument/2006/relationships/hyperlink" Target="http://paperpile.com/b/BVQBEO/u6Ts" TargetMode="External"/><Relationship Id="rId246" Type="http://schemas.openxmlformats.org/officeDocument/2006/relationships/hyperlink" Target="http://paperpile.com/b/BVQBEO/u6Ts" TargetMode="External"/><Relationship Id="rId247" Type="http://schemas.openxmlformats.org/officeDocument/2006/relationships/hyperlink" Target="http://paperpile.com/b/BVQBEO/eUaq" TargetMode="External"/><Relationship Id="rId248" Type="http://schemas.openxmlformats.org/officeDocument/2006/relationships/hyperlink" Target="http://paperpile.com/b/BVQBEO/eUaq" TargetMode="External"/><Relationship Id="rId249" Type="http://schemas.openxmlformats.org/officeDocument/2006/relationships/hyperlink" Target="http://paperpile.com/b/BVQBEO/eUaq" TargetMode="External"/><Relationship Id="rId60" Type="http://schemas.openxmlformats.org/officeDocument/2006/relationships/hyperlink" Target="https://paperpile.com/c/BVQBEO/nvmk" TargetMode="External"/><Relationship Id="rId61" Type="http://schemas.openxmlformats.org/officeDocument/2006/relationships/hyperlink" Target="https://paperpile.com/c/BVQBEO/gf38" TargetMode="External"/><Relationship Id="rId62" Type="http://schemas.openxmlformats.org/officeDocument/2006/relationships/image" Target="media/image1.jpg"/><Relationship Id="rId63" Type="http://schemas.openxmlformats.org/officeDocument/2006/relationships/hyperlink" Target="https://paperpile.com/c/BVQBEO/JksF" TargetMode="External"/><Relationship Id="rId64" Type="http://schemas.openxmlformats.org/officeDocument/2006/relationships/hyperlink" Target="https://paperpile.com/c/BVQBEO/ymU0" TargetMode="External"/><Relationship Id="rId65" Type="http://schemas.openxmlformats.org/officeDocument/2006/relationships/hyperlink" Target="https://paperpile.com/c/BVQBEO/rn03" TargetMode="External"/><Relationship Id="rId66" Type="http://schemas.openxmlformats.org/officeDocument/2006/relationships/hyperlink" Target="http://nbviewer.jupyter.org/github/poldracklab/power/blob/master/Fig_power/fig_power.ipynb" TargetMode="External"/><Relationship Id="rId67" Type="http://schemas.openxmlformats.org/officeDocument/2006/relationships/image" Target="media/image2.png"/><Relationship Id="rId68" Type="http://schemas.openxmlformats.org/officeDocument/2006/relationships/hyperlink" Target="http://nbviewer.jupyter.org/github/poldrack/corrsim/blob/master/Correlation_simulation.ipynb" TargetMode="External"/><Relationship Id="rId69" Type="http://schemas.openxmlformats.org/officeDocument/2006/relationships/hyperlink" Target="http://paperpile.com/b/BVQBEO/gjzr" TargetMode="External"/><Relationship Id="rId160" Type="http://schemas.openxmlformats.org/officeDocument/2006/relationships/hyperlink" Target="http://paperpile.com/b/BVQBEO/HNoV" TargetMode="External"/><Relationship Id="rId161" Type="http://schemas.openxmlformats.org/officeDocument/2006/relationships/hyperlink" Target="http://paperpile.com/b/BVQBEO/I3Ag" TargetMode="External"/><Relationship Id="rId162" Type="http://schemas.openxmlformats.org/officeDocument/2006/relationships/hyperlink" Target="http://paperpile.com/b/BVQBEO/I3Ag" TargetMode="External"/><Relationship Id="rId163" Type="http://schemas.openxmlformats.org/officeDocument/2006/relationships/hyperlink" Target="http://paperpile.com/b/BVQBEO/I3Ag" TargetMode="External"/><Relationship Id="rId164" Type="http://schemas.openxmlformats.org/officeDocument/2006/relationships/hyperlink" Target="http://paperpile.com/b/BVQBEO/I3Ag" TargetMode="External"/><Relationship Id="rId165" Type="http://schemas.openxmlformats.org/officeDocument/2006/relationships/hyperlink" Target="http://paperpile.com/b/BVQBEO/I3Ag" TargetMode="External"/><Relationship Id="rId166" Type="http://schemas.openxmlformats.org/officeDocument/2006/relationships/hyperlink" Target="http://paperpile.com/b/BVQBEO/I3Ag" TargetMode="External"/><Relationship Id="rId167" Type="http://schemas.openxmlformats.org/officeDocument/2006/relationships/hyperlink" Target="http://paperpile.com/b/BVQBEO/I3Ag" TargetMode="External"/><Relationship Id="rId168" Type="http://schemas.openxmlformats.org/officeDocument/2006/relationships/hyperlink" Target="http://paperpile.com/b/BVQBEO/LP9U" TargetMode="External"/><Relationship Id="rId169" Type="http://schemas.openxmlformats.org/officeDocument/2006/relationships/hyperlink" Target="http://paperpile.com/b/BVQBEO/LP9U" TargetMode="External"/><Relationship Id="rId250" Type="http://schemas.openxmlformats.org/officeDocument/2006/relationships/hyperlink" Target="http://paperpile.com/b/BVQBEO/eUaq" TargetMode="External"/><Relationship Id="rId251" Type="http://schemas.openxmlformats.org/officeDocument/2006/relationships/hyperlink" Target="http://paperpile.com/b/BVQBEO/eUaq" TargetMode="External"/><Relationship Id="rId252" Type="http://schemas.openxmlformats.org/officeDocument/2006/relationships/hyperlink" Target="http://paperpile.com/b/BVQBEO/eUaq" TargetMode="External"/><Relationship Id="rId253" Type="http://schemas.openxmlformats.org/officeDocument/2006/relationships/hyperlink" Target="http://paperpile.com/b/BVQBEO/eUaq" TargetMode="External"/><Relationship Id="rId254" Type="http://schemas.openxmlformats.org/officeDocument/2006/relationships/hyperlink" Target="http://paperpile.com/b/BVQBEO/iuGW" TargetMode="External"/><Relationship Id="rId255" Type="http://schemas.openxmlformats.org/officeDocument/2006/relationships/hyperlink" Target="http://paperpile.com/b/BVQBEO/iuGW" TargetMode="External"/><Relationship Id="rId256" Type="http://schemas.openxmlformats.org/officeDocument/2006/relationships/hyperlink" Target="http://paperpile.com/b/BVQBEO/iuGW" TargetMode="External"/><Relationship Id="rId257" Type="http://schemas.openxmlformats.org/officeDocument/2006/relationships/hyperlink" Target="http://paperpile.com/b/BVQBEO/iuGW" TargetMode="External"/><Relationship Id="rId258" Type="http://schemas.openxmlformats.org/officeDocument/2006/relationships/hyperlink" Target="http://paperpile.com/b/BVQBEO/iuGW" TargetMode="External"/><Relationship Id="rId259" Type="http://schemas.openxmlformats.org/officeDocument/2006/relationships/hyperlink" Target="http://dx.doi.org/10.1101/054262" TargetMode="External"/><Relationship Id="rId100" Type="http://schemas.openxmlformats.org/officeDocument/2006/relationships/hyperlink" Target="http://paperpile.com/b/BVQBEO/MCeX" TargetMode="External"/><Relationship Id="rId101" Type="http://schemas.openxmlformats.org/officeDocument/2006/relationships/hyperlink" Target="http://paperpile.com/b/BVQBEO/MCeX" TargetMode="External"/><Relationship Id="rId102" Type="http://schemas.openxmlformats.org/officeDocument/2006/relationships/hyperlink" Target="http://paperpile.com/b/BVQBEO/jku2" TargetMode="External"/><Relationship Id="rId103" Type="http://schemas.openxmlformats.org/officeDocument/2006/relationships/hyperlink" Target="http://paperpile.com/b/BVQBEO/jku2" TargetMode="External"/><Relationship Id="rId104" Type="http://schemas.openxmlformats.org/officeDocument/2006/relationships/hyperlink" Target="http://paperpile.com/b/BVQBEO/jku2" TargetMode="External"/><Relationship Id="rId105" Type="http://schemas.openxmlformats.org/officeDocument/2006/relationships/hyperlink" Target="http://paperpile.com/b/BVQBEO/jku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9360C-2251-9841-8893-52C5BE9A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9150</Words>
  <Characters>52159</Characters>
  <Application>Microsoft Macintosh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61187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 Natasha</dc:creator>
  <cp:keywords/>
  <dc:description/>
  <cp:lastModifiedBy>Joke</cp:lastModifiedBy>
  <cp:revision>7</cp:revision>
  <dcterms:created xsi:type="dcterms:W3CDTF">2016-07-06T20:30:00Z</dcterms:created>
  <dcterms:modified xsi:type="dcterms:W3CDTF">2016-07-06T22:50:00Z</dcterms:modified>
</cp:coreProperties>
</file>