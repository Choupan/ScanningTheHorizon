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6A93" w:rsidRPr="00A128DF" w:rsidRDefault="00916520">
      <w:pPr>
        <w:rPr>
          <w:b/>
        </w:rPr>
      </w:pPr>
      <w:commentRangeStart w:id="0"/>
      <w:r w:rsidRPr="00A128DF">
        <w:rPr>
          <w:b/>
        </w:rPr>
        <w:t>Box</w:t>
      </w:r>
      <w:commentRangeEnd w:id="0"/>
      <w:r>
        <w:rPr>
          <w:rStyle w:val="CommentReference"/>
        </w:rPr>
        <w:commentReference w:id="0"/>
      </w:r>
      <w:r w:rsidR="00A0307F">
        <w:rPr>
          <w:b/>
        </w:rPr>
        <w:t xml:space="preserve"> S1</w:t>
      </w:r>
      <w:r w:rsidR="00A0307F">
        <w:t xml:space="preserve"> | </w:t>
      </w:r>
      <w:r w:rsidR="00A0307F" w:rsidRPr="00A128DF">
        <w:rPr>
          <w:b/>
        </w:rPr>
        <w:t xml:space="preserve">Effect-size estimates for common </w:t>
      </w:r>
      <w:r w:rsidR="00072F76">
        <w:rPr>
          <w:b/>
        </w:rPr>
        <w:t xml:space="preserve">neuroimaging </w:t>
      </w:r>
      <w:r w:rsidR="00A0307F" w:rsidRPr="00A128DF">
        <w:rPr>
          <w:b/>
        </w:rPr>
        <w:t>experimental paradigms</w:t>
      </w:r>
      <w:commentRangeStart w:id="1"/>
      <w:r w:rsidR="00A0307F" w:rsidRPr="00A128DF">
        <w:rPr>
          <w:b/>
        </w:rPr>
        <w:t>.</w:t>
      </w:r>
      <w:commentRangeEnd w:id="1"/>
      <w:r w:rsidR="007B55A9">
        <w:rPr>
          <w:rStyle w:val="CommentReference"/>
        </w:rPr>
        <w:commentReference w:id="1"/>
      </w:r>
    </w:p>
    <w:p w:rsidR="007642E0" w:rsidRDefault="003E03E8" w:rsidP="00D8664B">
      <w:pPr>
        <w:rPr>
          <w:color w:val="1155CC"/>
          <w:u w:val="single"/>
        </w:rPr>
      </w:pPr>
      <w:commentRangeStart w:id="2"/>
      <w:r>
        <w:t>The aim of this analysis is to</w:t>
      </w:r>
      <w:r w:rsidR="00D8664B">
        <w:t xml:space="preserve"> </w:t>
      </w:r>
      <w:r w:rsidR="00F1033A">
        <w:t xml:space="preserve">demonstrate typical </w:t>
      </w:r>
      <w:r w:rsidR="00D8664B">
        <w:t xml:space="preserve">effect sizes of </w:t>
      </w:r>
      <w:r w:rsidR="0014728F">
        <w:t xml:space="preserve">blood oxygen level-dependent changes in fMRI signal associated with </w:t>
      </w:r>
      <w:r w:rsidR="00D8664B">
        <w:t>common psychological paradigms</w:t>
      </w:r>
      <w:commentRangeEnd w:id="2"/>
      <w:r w:rsidR="00D8664B">
        <w:rPr>
          <w:rStyle w:val="CommentReference"/>
        </w:rPr>
        <w:commentReference w:id="2"/>
      </w:r>
      <w:r w:rsidR="00D8664B">
        <w:t>.</w:t>
      </w:r>
      <w:r w:rsidR="00F1033A">
        <w:t xml:space="preserve"> </w:t>
      </w:r>
      <w:r w:rsidR="00F1033A">
        <w:rPr>
          <w:b/>
          <w:color w:val="0000FF"/>
        </w:rPr>
        <w:t>[Au:OK?]</w:t>
      </w:r>
      <w:r w:rsidR="00F1033A">
        <w:t xml:space="preserve"> </w:t>
      </w:r>
      <w:r w:rsidR="00D8664B">
        <w:t xml:space="preserve">We focus on four experiments administered by the </w:t>
      </w:r>
      <w:commentRangeStart w:id="3"/>
      <w:r w:rsidR="00D8664B">
        <w:t>Human Connectome Project</w:t>
      </w:r>
      <w:commentRangeEnd w:id="3"/>
      <w:ins w:id="4" w:author="Joke" w:date="2016-07-06T15:53:00Z">
        <w:r w:rsidR="005E2F03">
          <w:t xml:space="preserve"> (HCP)</w:t>
        </w:r>
      </w:ins>
      <w:r w:rsidR="00D8664B">
        <w:rPr>
          <w:rStyle w:val="CommentReference"/>
        </w:rPr>
        <w:commentReference w:id="3"/>
      </w:r>
      <w:hyperlink r:id="rId8">
        <w:r w:rsidR="002B78F9">
          <w:rPr>
            <w:vertAlign w:val="superscript"/>
          </w:rPr>
          <w:t>2</w:t>
        </w:r>
      </w:hyperlink>
      <w:r w:rsidR="00D8664B">
        <w:t xml:space="preserve">: </w:t>
      </w:r>
      <w:commentRangeStart w:id="6"/>
      <w:r w:rsidR="00D8664B">
        <w:t>an emotion task, gambling task, working memory task and motor task</w:t>
      </w:r>
      <w:r w:rsidR="002B78F9">
        <w:t xml:space="preserve"> </w:t>
      </w:r>
      <w:commentRangeEnd w:id="6"/>
      <w:r w:rsidR="0014728F">
        <w:rPr>
          <w:rStyle w:val="CommentReference"/>
        </w:rPr>
        <w:commentReference w:id="6"/>
      </w:r>
      <w:r w:rsidR="002B78F9">
        <w:t>(detailed below)</w:t>
      </w:r>
      <w:r w:rsidR="00D8664B">
        <w:t xml:space="preserve">. </w:t>
      </w:r>
      <w:ins w:id="8" w:author="Joke" w:date="2016-07-06T15:53:00Z">
        <w:r w:rsidR="005E2F03">
          <w:t xml:space="preserve">We choose data from the HCP </w:t>
        </w:r>
        <w:r w:rsidR="0001331F">
          <w:t xml:space="preserve">for its high sample size (500 subjects), which results in high-powered results and stable effect size estimates.  </w:t>
        </w:r>
      </w:ins>
      <w:r w:rsidR="00D8664B">
        <w:t>The pipeline for analysis</w:t>
      </w:r>
      <w:r w:rsidR="007642E0">
        <w:t xml:space="preserve">, and the data and code used are </w:t>
      </w:r>
      <w:r>
        <w:t xml:space="preserve">available at </w:t>
      </w:r>
      <w:commentRangeStart w:id="9"/>
      <w:r>
        <w:fldChar w:fldCharType="begin"/>
      </w:r>
      <w:r>
        <w:instrText xml:space="preserve"> HYPERLINK "https://github.com/poldracklab/power" \h </w:instrText>
      </w:r>
      <w:r>
        <w:fldChar w:fldCharType="separate"/>
      </w:r>
      <w:r>
        <w:rPr>
          <w:color w:val="1155CC"/>
          <w:u w:val="single"/>
        </w:rPr>
        <w:t>https://github.com/poldracklab/power</w:t>
      </w:r>
      <w:r>
        <w:rPr>
          <w:color w:val="1155CC"/>
          <w:u w:val="single"/>
        </w:rPr>
        <w:fldChar w:fldCharType="end"/>
      </w:r>
      <w:r w:rsidR="007642E0">
        <w:rPr>
          <w:color w:val="1155CC"/>
          <w:u w:val="single"/>
        </w:rPr>
        <w:t>.</w:t>
      </w:r>
      <w:commentRangeEnd w:id="9"/>
      <w:r w:rsidR="00EE702C">
        <w:rPr>
          <w:rStyle w:val="CommentReference"/>
        </w:rPr>
        <w:commentReference w:id="9"/>
      </w:r>
    </w:p>
    <w:p w:rsidR="007642E0" w:rsidRPr="00A128DF" w:rsidRDefault="007642E0" w:rsidP="00D8664B">
      <w:pPr>
        <w:rPr>
          <w:color w:val="1155CC"/>
        </w:rPr>
      </w:pPr>
    </w:p>
    <w:p w:rsidR="007642E0" w:rsidRPr="00A128DF" w:rsidRDefault="007642E0" w:rsidP="00D8664B">
      <w:pPr>
        <w:rPr>
          <w:color w:val="auto"/>
        </w:rPr>
      </w:pPr>
      <w:commentRangeStart w:id="10"/>
      <w:r w:rsidRPr="00A128DF">
        <w:rPr>
          <w:color w:val="auto"/>
        </w:rPr>
        <w:t>Briefly, the processing of data from the Human Connectome Project was carried out in 4 main steps (each separated into an individual folder in the repository):</w:t>
      </w:r>
      <w:commentRangeEnd w:id="10"/>
      <w:r w:rsidRPr="00A128DF">
        <w:rPr>
          <w:rStyle w:val="CommentReference"/>
          <w:color w:val="auto"/>
        </w:rPr>
        <w:commentReference w:id="10"/>
      </w:r>
    </w:p>
    <w:p w:rsidR="00D8664B" w:rsidRDefault="00D8664B" w:rsidP="00916520">
      <w:pPr>
        <w:ind w:left="567"/>
      </w:pPr>
      <w:r>
        <w:t xml:space="preserve">1. </w:t>
      </w:r>
      <w:commentRangeStart w:id="11"/>
      <w:proofErr w:type="spellStart"/>
      <w:r w:rsidRPr="00916520">
        <w:rPr>
          <w:b/>
        </w:rPr>
        <w:t>SubjectSelection</w:t>
      </w:r>
      <w:proofErr w:type="spellEnd"/>
      <w:r>
        <w:t>:</w:t>
      </w:r>
      <w:commentRangeEnd w:id="11"/>
      <w:r w:rsidR="003E03E8">
        <w:rPr>
          <w:rStyle w:val="CommentReference"/>
        </w:rPr>
        <w:commentReference w:id="11"/>
      </w:r>
      <w:r>
        <w:t xml:space="preserve"> </w:t>
      </w:r>
      <w:ins w:id="13" w:author="Joke" w:date="2016-07-06T16:01:00Z">
        <w:r w:rsidR="002B1706">
          <w:t xml:space="preserve">The </w:t>
        </w:r>
        <w:r w:rsidR="00704D03">
          <w:t xml:space="preserve">analyses are performed on </w:t>
        </w:r>
        <w:r w:rsidR="00B733AE">
          <w:t xml:space="preserve">the </w:t>
        </w:r>
      </w:ins>
      <w:ins w:id="14" w:author="Joke" w:date="2016-07-06T16:05:00Z">
        <w:r w:rsidR="00B733AE">
          <w:t>500 subjects release of the HCP data,</w:t>
        </w:r>
      </w:ins>
      <w:ins w:id="15" w:author="Joke" w:date="2016-07-06T16:01:00Z">
        <w:r w:rsidR="00B733AE">
          <w:t xml:space="preserve"> freely available</w:t>
        </w:r>
      </w:ins>
      <w:ins w:id="16" w:author="Joke" w:date="2016-07-06T16:05:00Z">
        <w:r w:rsidR="00B733AE">
          <w:t xml:space="preserve"> at </w:t>
        </w:r>
      </w:ins>
      <w:ins w:id="17" w:author="Joke" w:date="2016-07-06T16:03:00Z">
        <w:r w:rsidR="002059E3">
          <w:fldChar w:fldCharType="begin"/>
        </w:r>
        <w:r w:rsidR="002059E3">
          <w:instrText xml:space="preserve"> HYPERLINK "http://</w:instrText>
        </w:r>
      </w:ins>
      <w:ins w:id="18" w:author="Joke" w:date="2016-07-06T16:01:00Z">
        <w:r w:rsidR="002059E3">
          <w:instrText>www.</w:instrText>
        </w:r>
      </w:ins>
      <w:ins w:id="19" w:author="Joke" w:date="2016-07-06T16:03:00Z">
        <w:r w:rsidR="002059E3">
          <w:instrText xml:space="preserve">humanconnectome.org" </w:instrText>
        </w:r>
        <w:r w:rsidR="002059E3">
          <w:fldChar w:fldCharType="separate"/>
        </w:r>
      </w:ins>
      <w:ins w:id="20" w:author="Joke" w:date="2016-07-06T16:01:00Z">
        <w:r w:rsidR="002059E3" w:rsidRPr="00F51CE2">
          <w:rPr>
            <w:rStyle w:val="Hyperlink"/>
          </w:rPr>
          <w:t>www.</w:t>
        </w:r>
      </w:ins>
      <w:ins w:id="21" w:author="Joke" w:date="2016-07-06T16:03:00Z">
        <w:r w:rsidR="002059E3" w:rsidRPr="00F51CE2">
          <w:rPr>
            <w:rStyle w:val="Hyperlink"/>
          </w:rPr>
          <w:t>humanconnectome.org</w:t>
        </w:r>
        <w:r w:rsidR="002059E3">
          <w:fldChar w:fldCharType="end"/>
        </w:r>
        <w:r w:rsidR="002059E3">
          <w:t xml:space="preserve">. </w:t>
        </w:r>
      </w:ins>
      <w:r>
        <w:t xml:space="preserve">We </w:t>
      </w:r>
      <w:proofErr w:type="spellStart"/>
      <w:r>
        <w:t>analyzed</w:t>
      </w:r>
      <w:proofErr w:type="spellEnd"/>
      <w:r>
        <w:t xml:space="preserve"> the data from </w:t>
      </w:r>
      <w:commentRangeStart w:id="22"/>
      <w:r>
        <w:t xml:space="preserve">186 independent subjects. In this folder, the code </w:t>
      </w:r>
      <w:r w:rsidR="0014728F">
        <w:t>selects</w:t>
      </w:r>
      <w:r>
        <w:t xml:space="preserve"> these subjects</w:t>
      </w:r>
      <w:r w:rsidR="0014728F">
        <w:t xml:space="preserve"> on the bases</w:t>
      </w:r>
      <w:r>
        <w:t xml:space="preserve"> that (1) all subjects have results for all </w:t>
      </w:r>
      <w:r w:rsidR="0014728F">
        <w:t xml:space="preserve">four of the </w:t>
      </w:r>
      <w:r>
        <w:t>tasks and (2) there are no genetically related subjects in the analysis.</w:t>
      </w:r>
      <w:commentRangeEnd w:id="22"/>
      <w:r w:rsidR="002B78F9">
        <w:rPr>
          <w:rStyle w:val="CommentReference"/>
        </w:rPr>
        <w:commentReference w:id="22"/>
      </w:r>
    </w:p>
    <w:p w:rsidR="00916520" w:rsidRDefault="00916520" w:rsidP="00916520">
      <w:pPr>
        <w:ind w:left="567"/>
      </w:pPr>
    </w:p>
    <w:p w:rsidR="00D8664B" w:rsidRDefault="00D8664B" w:rsidP="006426D9">
      <w:pPr>
        <w:ind w:left="567"/>
      </w:pPr>
      <w:r>
        <w:t xml:space="preserve">2. </w:t>
      </w:r>
      <w:proofErr w:type="spellStart"/>
      <w:r w:rsidRPr="00916520">
        <w:rPr>
          <w:b/>
        </w:rPr>
        <w:t>GroupAnalyses</w:t>
      </w:r>
      <w:proofErr w:type="spellEnd"/>
      <w:r>
        <w:t xml:space="preserve">: </w:t>
      </w:r>
      <w:proofErr w:type="gramStart"/>
      <w:r>
        <w:t xml:space="preserve">The </w:t>
      </w:r>
      <w:commentRangeStart w:id="23"/>
      <w:r>
        <w:t>first</w:t>
      </w:r>
      <w:r w:rsidR="00E34C76">
        <w:t>-</w:t>
      </w:r>
      <w:r>
        <w:t>level analyses</w:t>
      </w:r>
      <w:ins w:id="24" w:author="Joke" w:date="2016-07-06T16:06:00Z">
        <w:r w:rsidR="00443559">
          <w:t xml:space="preserve">, that summarise the relation between the experimental design and the measured </w:t>
        </w:r>
        <w:proofErr w:type="spellStart"/>
        <w:r w:rsidR="00443559">
          <w:t>timeseries</w:t>
        </w:r>
        <w:proofErr w:type="spellEnd"/>
        <w:r w:rsidR="00443559">
          <w:t>,</w:t>
        </w:r>
      </w:ins>
      <w:r>
        <w:t xml:space="preserve"> </w:t>
      </w:r>
      <w:commentRangeEnd w:id="23"/>
      <w:r w:rsidR="00426EAA">
        <w:rPr>
          <w:rStyle w:val="CommentReference"/>
        </w:rPr>
        <w:commentReference w:id="23"/>
      </w:r>
      <w:r w:rsidR="0014728F">
        <w:t>a</w:t>
      </w:r>
      <w:r>
        <w:t>re shared by the Human Connectome Project</w:t>
      </w:r>
      <w:proofErr w:type="gramEnd"/>
      <w:r w:rsidR="002B78F9">
        <w:t xml:space="preserve">. </w:t>
      </w:r>
      <w:ins w:id="26" w:author="Joke" w:date="2016-07-06T16:07:00Z">
        <w:r w:rsidR="00EE074B">
          <w:t xml:space="preserve">The pipelines for these </w:t>
        </w:r>
      </w:ins>
      <w:ins w:id="27" w:author="Joke" w:date="2016-07-06T16:08:00Z">
        <w:r w:rsidR="0018567A">
          <w:t>analyses are shared together with the data.</w:t>
        </w:r>
      </w:ins>
      <w:ins w:id="28" w:author="Joke" w:date="2016-07-06T16:07:00Z">
        <w:r w:rsidR="00EE074B">
          <w:t xml:space="preserve"> </w:t>
        </w:r>
      </w:ins>
      <w:r w:rsidR="002B78F9">
        <w:t>Here</w:t>
      </w:r>
      <w:r>
        <w:t xml:space="preserve"> we perform second</w:t>
      </w:r>
      <w:r w:rsidR="00E34C76">
        <w:t>-</w:t>
      </w:r>
      <w:r>
        <w:t xml:space="preserve">level analyses </w:t>
      </w:r>
      <w:r w:rsidR="007642E0">
        <w:t xml:space="preserve">— </w:t>
      </w:r>
      <w:commentRangeStart w:id="29"/>
      <w:r w:rsidR="007642E0">
        <w:t xml:space="preserve">that is, </w:t>
      </w:r>
      <w:ins w:id="30" w:author="Joke" w:date="2016-07-06T16:09:00Z">
        <w:r w:rsidR="0018567A">
          <w:t xml:space="preserve">average the </w:t>
        </w:r>
        <w:r w:rsidR="006426D9">
          <w:t xml:space="preserve">effect of the task on BOLD signal over subjects </w:t>
        </w:r>
      </w:ins>
      <w:del w:id="31" w:author="Joke" w:date="2016-07-06T16:09:00Z">
        <w:r w:rsidR="007642E0" w:rsidDel="006426D9">
          <w:delText xml:space="preserve">analyses of the effect of the task on BOLD signal </w:delText>
        </w:r>
        <w:commentRangeEnd w:id="29"/>
        <w:r w:rsidR="007642E0" w:rsidDel="006426D9">
          <w:rPr>
            <w:rStyle w:val="CommentReference"/>
          </w:rPr>
          <w:commentReference w:id="29"/>
        </w:r>
      </w:del>
      <w:r w:rsidR="007642E0">
        <w:t xml:space="preserve">— </w:t>
      </w:r>
      <w:r>
        <w:t xml:space="preserve">with </w:t>
      </w:r>
      <w:r w:rsidR="00F1033A">
        <w:t xml:space="preserve">the </w:t>
      </w:r>
      <w:ins w:id="33" w:author="Joke" w:date="2016-07-06T16:09:00Z">
        <w:r w:rsidR="006426D9">
          <w:t xml:space="preserve">widely used </w:t>
        </w:r>
      </w:ins>
      <w:commentRangeStart w:id="34"/>
      <w:r>
        <w:t>FSL</w:t>
      </w:r>
      <w:r w:rsidR="00F1033A">
        <w:t xml:space="preserve"> (</w:t>
      </w:r>
      <w:r w:rsidR="00F1033A" w:rsidRPr="00F1033A">
        <w:t>Oxford Centre for Functional MRI of the Brain Software Library</w:t>
      </w:r>
      <w:r w:rsidR="00F1033A">
        <w:t>)</w:t>
      </w:r>
      <w:r w:rsidR="00F1033A" w:rsidRPr="00F1033A">
        <w:t xml:space="preserve"> </w:t>
      </w:r>
      <w:r w:rsidR="00F1033A">
        <w:t>program</w:t>
      </w:r>
      <w:r>
        <w:t xml:space="preserve"> flame</w:t>
      </w:r>
      <w:ins w:id="35" w:author="Joke" w:date="2016-07-06T16:21:00Z">
        <w:r w:rsidR="00EF29D5">
          <w:t>1</w:t>
        </w:r>
      </w:ins>
      <w:hyperlink r:id="rId9">
        <w:r w:rsidR="002B78F9">
          <w:rPr>
            <w:vertAlign w:val="superscript"/>
          </w:rPr>
          <w:t>1</w:t>
        </w:r>
      </w:hyperlink>
      <w:commentRangeEnd w:id="34"/>
      <w:r w:rsidR="00E34C76">
        <w:rPr>
          <w:rStyle w:val="CommentReference"/>
        </w:rPr>
        <w:commentReference w:id="34"/>
      </w:r>
      <w:r>
        <w:t xml:space="preserve">: </w:t>
      </w:r>
      <w:commentRangeStart w:id="37"/>
      <w:r>
        <w:t>a linear mixed</w:t>
      </w:r>
      <w:r w:rsidR="002B78F9">
        <w:t>-</w:t>
      </w:r>
      <w:r>
        <w:t>effects regression at each voxel, using generalized least squares with a local estimate of random effects variance.</w:t>
      </w:r>
      <w:commentRangeEnd w:id="37"/>
      <w:r w:rsidR="00E34C76">
        <w:rPr>
          <w:rStyle w:val="CommentReference"/>
        </w:rPr>
        <w:commentReference w:id="37"/>
      </w:r>
      <w:r>
        <w:t xml:space="preserve"> </w:t>
      </w:r>
      <w:commentRangeStart w:id="39"/>
      <w:del w:id="40" w:author="Joke" w:date="2016-07-06T16:21:00Z">
        <w:r w:rsidDel="00EF29D5">
          <w:delText>(description from cobidas report, Nichols 2016)</w:delText>
        </w:r>
        <w:commentRangeEnd w:id="39"/>
        <w:r w:rsidR="00426EAA" w:rsidDel="00EF29D5">
          <w:rPr>
            <w:rStyle w:val="CommentReference"/>
          </w:rPr>
          <w:commentReference w:id="39"/>
        </w:r>
      </w:del>
      <w:ins w:id="42" w:author="Joke" w:date="2016-07-06T16:21:00Z">
        <w:r w:rsidR="00EF29D5">
          <w:t xml:space="preserve">This analysis averages over subjects, while separating within-subject and between-subject variability to ensure </w:t>
        </w:r>
      </w:ins>
      <w:ins w:id="43" w:author="Joke" w:date="2016-07-06T16:22:00Z">
        <w:r w:rsidR="00EF29D5">
          <w:t>control of unobserved heterogeneity</w:t>
        </w:r>
      </w:ins>
      <w:r>
        <w:t>. The specific contrasts that have been tested are:</w:t>
      </w:r>
    </w:p>
    <w:p w:rsidR="00D8664B" w:rsidRDefault="00F1033A" w:rsidP="00A128DF">
      <w:pPr>
        <w:pStyle w:val="ListParagraph"/>
        <w:numPr>
          <w:ilvl w:val="0"/>
          <w:numId w:val="1"/>
        </w:numPr>
        <w:ind w:left="1701"/>
      </w:pPr>
      <w:r>
        <w:t>Motor</w:t>
      </w:r>
      <w:r w:rsidR="00D8664B">
        <w:t xml:space="preserve">: </w:t>
      </w:r>
      <w:commentRangeStart w:id="44"/>
      <w:r w:rsidR="00D8664B">
        <w:t>average</w:t>
      </w:r>
      <w:commentRangeEnd w:id="44"/>
      <w:r w:rsidR="00D14252">
        <w:rPr>
          <w:rStyle w:val="CommentReference"/>
        </w:rPr>
        <w:commentReference w:id="44"/>
      </w:r>
      <w:ins w:id="46" w:author="Joke" w:date="2016-07-06T16:25:00Z">
        <w:r w:rsidR="00063996">
          <w:t xml:space="preserve"> activation </w:t>
        </w:r>
      </w:ins>
      <w:ins w:id="47" w:author="Joke" w:date="2016-07-06T16:27:00Z">
        <w:r w:rsidR="00771399">
          <w:t>for tongue, hand</w:t>
        </w:r>
        <w:r w:rsidR="009B4165">
          <w:t xml:space="preserve"> and foot movement</w:t>
        </w:r>
        <w:r w:rsidR="00771399">
          <w:t>s</w:t>
        </w:r>
      </w:ins>
      <w:ins w:id="48" w:author="Joke" w:date="2016-07-06T16:25:00Z">
        <w:r w:rsidR="00063996">
          <w:t xml:space="preserve"> </w:t>
        </w:r>
      </w:ins>
    </w:p>
    <w:p w:rsidR="00D8664B" w:rsidRDefault="00D8664B" w:rsidP="00A128DF">
      <w:pPr>
        <w:pStyle w:val="ListParagraph"/>
        <w:numPr>
          <w:ilvl w:val="0"/>
          <w:numId w:val="1"/>
        </w:numPr>
        <w:ind w:left="1701"/>
      </w:pPr>
      <w:commentRangeStart w:id="49"/>
      <w:r>
        <w:t>E</w:t>
      </w:r>
      <w:r w:rsidR="00F1033A">
        <w:t>motion</w:t>
      </w:r>
      <w:r>
        <w:t xml:space="preserve">: </w:t>
      </w:r>
      <w:r w:rsidR="0014728F">
        <w:t xml:space="preserve">looking at </w:t>
      </w:r>
      <w:r>
        <w:t>faces</w:t>
      </w:r>
      <w:ins w:id="50" w:author="Joke" w:date="2016-07-06T16:30:00Z">
        <w:r w:rsidR="0044057E">
          <w:t xml:space="preserve"> with a fearful expression</w:t>
        </w:r>
      </w:ins>
      <w:r>
        <w:t xml:space="preserve"> </w:t>
      </w:r>
      <w:proofErr w:type="spellStart"/>
      <w:r w:rsidR="00426EAA">
        <w:t>versus</w:t>
      </w:r>
      <w:del w:id="51" w:author="Joke" w:date="2016-07-06T16:30:00Z">
        <w:r w:rsidDel="0044057E">
          <w:delText xml:space="preserve"> </w:delText>
        </w:r>
        <w:r w:rsidR="0014728F" w:rsidDel="0044057E">
          <w:delText xml:space="preserve">looking at </w:delText>
        </w:r>
        <w:r w:rsidDel="0044057E">
          <w:delText>houses</w:delText>
        </w:r>
        <w:commentRangeEnd w:id="49"/>
        <w:r w:rsidR="00D14252" w:rsidDel="0044057E">
          <w:rPr>
            <w:rStyle w:val="CommentReference"/>
          </w:rPr>
          <w:commentReference w:id="49"/>
        </w:r>
      </w:del>
      <w:ins w:id="53" w:author="Joke" w:date="2016-07-06T16:30:00Z">
        <w:r w:rsidR="0044057E">
          <w:t>neutral</w:t>
        </w:r>
        <w:proofErr w:type="spellEnd"/>
        <w:r w:rsidR="0044057E">
          <w:t xml:space="preserve"> faces</w:t>
        </w:r>
      </w:ins>
      <w:r w:rsidR="0014728F">
        <w:t xml:space="preserve"> </w:t>
      </w:r>
      <w:r w:rsidR="0014728F">
        <w:rPr>
          <w:b/>
          <w:color w:val="0000FF"/>
        </w:rPr>
        <w:t>[Au:OK?]</w:t>
      </w:r>
      <w:r w:rsidR="0014728F">
        <w:t xml:space="preserve"> </w:t>
      </w:r>
    </w:p>
    <w:p w:rsidR="00D8664B" w:rsidRDefault="00F1033A" w:rsidP="00A128DF">
      <w:pPr>
        <w:pStyle w:val="ListParagraph"/>
        <w:numPr>
          <w:ilvl w:val="0"/>
          <w:numId w:val="1"/>
        </w:numPr>
        <w:ind w:left="1701"/>
      </w:pPr>
      <w:r>
        <w:t>Gambling</w:t>
      </w:r>
      <w:r w:rsidR="00D8664B">
        <w:t xml:space="preserve">: </w:t>
      </w:r>
      <w:ins w:id="54" w:author="Joke" w:date="2016-07-06T16:31:00Z">
        <w:r w:rsidR="00C93503">
          <w:t xml:space="preserve">financial </w:t>
        </w:r>
      </w:ins>
      <w:commentRangeStart w:id="55"/>
      <w:r w:rsidR="00D8664B">
        <w:t xml:space="preserve">reward </w:t>
      </w:r>
      <w:r w:rsidR="00426EAA">
        <w:t>versus</w:t>
      </w:r>
      <w:r w:rsidR="00D8664B">
        <w:t xml:space="preserve"> punishment</w:t>
      </w:r>
      <w:commentRangeEnd w:id="55"/>
      <w:r w:rsidR="0014728F">
        <w:rPr>
          <w:rStyle w:val="CommentReference"/>
        </w:rPr>
        <w:commentReference w:id="55"/>
      </w:r>
    </w:p>
    <w:p w:rsidR="00D8664B" w:rsidDel="00BA287F" w:rsidRDefault="00D8664B" w:rsidP="00BA287F">
      <w:pPr>
        <w:pStyle w:val="ListParagraph"/>
        <w:numPr>
          <w:ilvl w:val="0"/>
          <w:numId w:val="1"/>
        </w:numPr>
        <w:ind w:left="1701"/>
        <w:rPr>
          <w:del w:id="57" w:author="Joke" w:date="2016-07-06T16:33:00Z"/>
        </w:rPr>
        <w:pPrChange w:id="58" w:author="Joke" w:date="2016-07-06T16:33:00Z">
          <w:pPr>
            <w:pStyle w:val="ListParagraph"/>
            <w:numPr>
              <w:numId w:val="1"/>
            </w:numPr>
            <w:ind w:left="1701" w:hanging="360"/>
          </w:pPr>
        </w:pPrChange>
      </w:pPr>
      <w:r>
        <w:t>W</w:t>
      </w:r>
      <w:r w:rsidR="00F1033A">
        <w:t>orking memory</w:t>
      </w:r>
      <w:r>
        <w:t xml:space="preserve">: </w:t>
      </w:r>
      <w:ins w:id="59" w:author="Joke" w:date="2016-07-06T16:32:00Z">
        <w:r w:rsidR="00C93503">
          <w:t>a contrast between conditions in which the</w:t>
        </w:r>
      </w:ins>
      <w:ins w:id="60" w:author="Joke" w:date="2016-07-06T16:33:00Z">
        <w:r w:rsidR="00E066A9">
          <w:t xml:space="preserve"> participants indicate </w:t>
        </w:r>
        <w:proofErr w:type="spellStart"/>
        <w:r w:rsidR="00E066A9">
          <w:t>wether</w:t>
        </w:r>
        <w:proofErr w:type="spellEnd"/>
        <w:r w:rsidR="00E066A9">
          <w:t xml:space="preserve"> the current stimulus matches the one from 2 steps earlier in the sequence versus</w:t>
        </w:r>
        <w:r w:rsidR="00BA287F">
          <w:t xml:space="preserve"> the one from the same step</w:t>
        </w:r>
      </w:ins>
      <w:commentRangeStart w:id="61"/>
      <w:del w:id="62" w:author="Joke" w:date="2016-07-06T16:33:00Z">
        <w:r w:rsidDel="00BA287F">
          <w:delText xml:space="preserve">2-back </w:delText>
        </w:r>
        <w:r w:rsidR="00426EAA" w:rsidDel="00BA287F">
          <w:delText>versus</w:delText>
        </w:r>
        <w:r w:rsidDel="00BA287F">
          <w:delText xml:space="preserve"> 0-back</w:delText>
        </w:r>
        <w:commentRangeEnd w:id="61"/>
        <w:r w:rsidR="0014728F" w:rsidDel="00BA287F">
          <w:rPr>
            <w:rStyle w:val="CommentReference"/>
          </w:rPr>
          <w:commentReference w:id="61"/>
        </w:r>
      </w:del>
    </w:p>
    <w:p w:rsidR="00916520" w:rsidRDefault="00916520" w:rsidP="00BA287F">
      <w:pPr>
        <w:pStyle w:val="ListParagraph"/>
        <w:numPr>
          <w:ilvl w:val="0"/>
          <w:numId w:val="1"/>
        </w:numPr>
        <w:ind w:left="1701"/>
        <w:pPrChange w:id="64" w:author="Joke" w:date="2016-07-06T16:33:00Z">
          <w:pPr>
            <w:pStyle w:val="ListParagraph"/>
            <w:ind w:left="1701"/>
          </w:pPr>
        </w:pPrChange>
      </w:pPr>
    </w:p>
    <w:p w:rsidR="00D8664B" w:rsidRDefault="00D8664B" w:rsidP="00916520">
      <w:pPr>
        <w:ind w:left="567"/>
      </w:pPr>
      <w:r>
        <w:t xml:space="preserve">3. </w:t>
      </w:r>
      <w:proofErr w:type="spellStart"/>
      <w:r w:rsidRPr="00916520">
        <w:rPr>
          <w:b/>
        </w:rPr>
        <w:t>CreateMasks</w:t>
      </w:r>
      <w:proofErr w:type="spellEnd"/>
      <w:r>
        <w:t xml:space="preserve">: </w:t>
      </w:r>
      <w:commentRangeStart w:id="65"/>
      <w:r>
        <w:t>The masks used for the analyses are the intersections of anatomical and functional masks for each contrast.</w:t>
      </w:r>
      <w:commentRangeEnd w:id="65"/>
      <w:r w:rsidR="00D14252">
        <w:rPr>
          <w:rStyle w:val="CommentReference"/>
        </w:rPr>
        <w:commentReference w:id="65"/>
      </w:r>
      <w:ins w:id="66" w:author="Joke" w:date="2016-07-06T16:34:00Z">
        <w:r w:rsidR="006025C5">
          <w:t xml:space="preserve">  </w:t>
        </w:r>
        <w:commentRangeStart w:id="67"/>
        <w:r w:rsidR="006025C5">
          <w:t>The rationale behind this is to find effect sizes in regions that are functionally related to the task, but restricted to certain anatomical regions.</w:t>
        </w:r>
      </w:ins>
      <w:commentRangeEnd w:id="67"/>
      <w:ins w:id="68" w:author="Joke" w:date="2016-07-06T16:35:00Z">
        <w:r w:rsidR="00EB248B">
          <w:rPr>
            <w:rStyle w:val="CommentReference"/>
          </w:rPr>
          <w:commentReference w:id="67"/>
        </w:r>
      </w:ins>
    </w:p>
    <w:p w:rsidR="00D8664B" w:rsidRDefault="00D8664B" w:rsidP="00A128DF">
      <w:pPr>
        <w:pStyle w:val="ListParagraph"/>
        <w:numPr>
          <w:ilvl w:val="0"/>
          <w:numId w:val="4"/>
        </w:numPr>
        <w:ind w:left="1701"/>
      </w:pPr>
      <w:r>
        <w:t xml:space="preserve">Functional: </w:t>
      </w:r>
      <w:commentRangeStart w:id="70"/>
      <w:r>
        <w:t>We</w:t>
      </w:r>
      <w:r w:rsidR="00661887">
        <w:t xml:space="preserve"> </w:t>
      </w:r>
      <w:r>
        <w:t xml:space="preserve">created masks using </w:t>
      </w:r>
      <w:r w:rsidR="00D14252">
        <w:t>www.</w:t>
      </w:r>
      <w:r>
        <w:t>neurosynth</w:t>
      </w:r>
      <w:r w:rsidR="00D14252">
        <w:t>.org</w:t>
      </w:r>
      <w:hyperlink r:id="rId10">
        <w:r w:rsidR="002B78F9" w:rsidRPr="00EE702C">
          <w:rPr>
            <w:vertAlign w:val="superscript"/>
          </w:rPr>
          <w:t>3</w:t>
        </w:r>
      </w:hyperlink>
      <w:commentRangeEnd w:id="70"/>
      <w:r w:rsidR="00661887">
        <w:rPr>
          <w:rStyle w:val="CommentReference"/>
        </w:rPr>
        <w:commentReference w:id="70"/>
      </w:r>
      <w:r>
        <w:t xml:space="preserve">. </w:t>
      </w:r>
      <w:r w:rsidR="00661887">
        <w:t>To do this, we</w:t>
      </w:r>
      <w:r>
        <w:t xml:space="preserve"> used</w:t>
      </w:r>
      <w:r w:rsidR="00661887">
        <w:t xml:space="preserve"> </w:t>
      </w:r>
      <w:r w:rsidR="00661887" w:rsidRPr="00EE702C">
        <w:rPr>
          <w:b/>
          <w:color w:val="0000FF"/>
        </w:rPr>
        <w:t>[Au:OK?]</w:t>
      </w:r>
      <w:r w:rsidR="00661887">
        <w:t xml:space="preserve"> </w:t>
      </w:r>
      <w:r>
        <w:t xml:space="preserve">the search terms </w:t>
      </w:r>
      <w:commentRangeStart w:id="71"/>
      <w:r>
        <w:t>"</w:t>
      </w:r>
      <w:proofErr w:type="spellStart"/>
      <w:r>
        <w:t>Motor","Emotion","Gambling","Working</w:t>
      </w:r>
      <w:proofErr w:type="spellEnd"/>
      <w:r>
        <w:t xml:space="preserve"> memory" </w:t>
      </w:r>
      <w:commentRangeEnd w:id="71"/>
      <w:r w:rsidR="00426EAA">
        <w:rPr>
          <w:rStyle w:val="CommentReference"/>
        </w:rPr>
        <w:commentReference w:id="71"/>
      </w:r>
      <w:r>
        <w:t xml:space="preserve">and used meta-analyses with </w:t>
      </w:r>
      <w:r w:rsidR="00F1033A" w:rsidRPr="00F1033A">
        <w:t xml:space="preserve">false discovery rate </w:t>
      </w:r>
      <w:r w:rsidR="00F1033A">
        <w:t>(</w:t>
      </w:r>
      <w:r>
        <w:t>FDR</w:t>
      </w:r>
      <w:r w:rsidR="00F1033A">
        <w:t xml:space="preserve">) </w:t>
      </w:r>
      <w:r>
        <w:t xml:space="preserve">control at </w:t>
      </w:r>
      <w:commentRangeStart w:id="73"/>
      <w:r>
        <w:t>0.01</w:t>
      </w:r>
      <w:ins w:id="74" w:author="Joke" w:date="2016-07-06T16:38:00Z">
        <w:r w:rsidR="009F0473">
          <w:t xml:space="preserve">, the default threshold on </w:t>
        </w:r>
        <w:proofErr w:type="spellStart"/>
        <w:r w:rsidR="009F0473">
          <w:t>neurosynth</w:t>
        </w:r>
        <w:proofErr w:type="spellEnd"/>
        <w:r w:rsidR="009F0473">
          <w:t>,</w:t>
        </w:r>
      </w:ins>
      <w:r>
        <w:t xml:space="preserve"> </w:t>
      </w:r>
      <w:commentRangeEnd w:id="73"/>
      <w:r w:rsidR="00426EAA">
        <w:rPr>
          <w:rStyle w:val="CommentReference"/>
        </w:rPr>
        <w:commentReference w:id="73"/>
      </w:r>
      <w:r>
        <w:t xml:space="preserve">and </w:t>
      </w:r>
      <w:r w:rsidR="00F1033A">
        <w:t>f</w:t>
      </w:r>
      <w:commentRangeStart w:id="76"/>
      <w:r>
        <w:t xml:space="preserve">orward </w:t>
      </w:r>
      <w:r w:rsidR="00F1033A">
        <w:t>i</w:t>
      </w:r>
      <w:r>
        <w:t>nference</w:t>
      </w:r>
      <w:commentRangeEnd w:id="76"/>
      <w:r w:rsidR="00530986">
        <w:rPr>
          <w:rStyle w:val="CommentReference"/>
        </w:rPr>
        <w:commentReference w:id="76"/>
      </w:r>
      <w:r>
        <w:t>.</w:t>
      </w:r>
      <w:ins w:id="78" w:author="Joke" w:date="2016-07-06T16:38:00Z">
        <w:r w:rsidR="009F0473">
          <w:t xml:space="preserve">  The generated mask represents an average map of the regions consistently </w:t>
        </w:r>
        <w:proofErr w:type="gramStart"/>
        <w:r w:rsidR="009F0473">
          <w:t>found to be activated</w:t>
        </w:r>
        <w:proofErr w:type="gramEnd"/>
        <w:r w:rsidR="009F0473">
          <w:t xml:space="preserve"> in studies investigating the effects of, for example, motor tasks.</w:t>
        </w:r>
      </w:ins>
    </w:p>
    <w:p w:rsidR="00AF3506" w:rsidRDefault="00D8664B" w:rsidP="00A128DF">
      <w:pPr>
        <w:pStyle w:val="ListParagraph"/>
        <w:numPr>
          <w:ilvl w:val="0"/>
          <w:numId w:val="4"/>
        </w:numPr>
        <w:ind w:left="1701"/>
      </w:pPr>
      <w:r>
        <w:lastRenderedPageBreak/>
        <w:t>Anatomical: We</w:t>
      </w:r>
      <w:r w:rsidR="00EE702C">
        <w:t xml:space="preserve"> ha</w:t>
      </w:r>
      <w:r>
        <w:t xml:space="preserve">ve used </w:t>
      </w:r>
      <w:commentRangeStart w:id="79"/>
      <w:r>
        <w:t>Harvard-Oxford probabilistic atlas</w:t>
      </w:r>
      <w:commentRangeEnd w:id="79"/>
      <w:r w:rsidR="00916520">
        <w:rPr>
          <w:rStyle w:val="CommentReference"/>
        </w:rPr>
        <w:commentReference w:id="79"/>
      </w:r>
      <w:hyperlink r:id="rId11">
        <w:r w:rsidR="002B78F9" w:rsidRPr="00EE702C">
          <w:rPr>
            <w:vertAlign w:val="superscript"/>
          </w:rPr>
          <w:t>4</w:t>
        </w:r>
      </w:hyperlink>
      <w:r>
        <w:t xml:space="preserve"> at p&gt;0</w:t>
      </w:r>
      <w:ins w:id="80" w:author="Joke" w:date="2016-07-06T16:39:00Z">
        <w:r w:rsidR="004A2615">
          <w:t>.</w:t>
        </w:r>
      </w:ins>
      <w:r>
        <w:t xml:space="preserve"> </w:t>
      </w:r>
      <w:ins w:id="81" w:author="Joke" w:date="2016-07-06T16:40:00Z">
        <w:r w:rsidR="006C218B">
          <w:t xml:space="preserve">Because of their </w:t>
        </w:r>
      </w:ins>
      <w:proofErr w:type="gramStart"/>
      <w:ins w:id="82" w:author="Joke" w:date="2016-07-06T16:41:00Z">
        <w:r w:rsidR="006C218B">
          <w:t>well studied</w:t>
        </w:r>
      </w:ins>
      <w:proofErr w:type="gramEnd"/>
      <w:ins w:id="83" w:author="Joke" w:date="2016-07-06T16:40:00Z">
        <w:r w:rsidR="006C218B">
          <w:t xml:space="preserve"> relationship with the task in the literature, w</w:t>
        </w:r>
      </w:ins>
      <w:commentRangeStart w:id="84"/>
      <w:del w:id="85" w:author="Joke" w:date="2016-07-06T16:40:00Z">
        <w:r w:rsidDel="006C218B">
          <w:delText>W</w:delText>
        </w:r>
      </w:del>
      <w:r>
        <w:t>e've selected the following anatomical regions for the contrasts</w:t>
      </w:r>
      <w:del w:id="86" w:author="Joke" w:date="2016-07-06T16:41:00Z">
        <w:r w:rsidDel="004D6799">
          <w:delText>:</w:delText>
        </w:r>
        <w:commentRangeEnd w:id="84"/>
        <w:r w:rsidR="00530986" w:rsidDel="004D6799">
          <w:rPr>
            <w:rStyle w:val="CommentReference"/>
          </w:rPr>
          <w:commentReference w:id="84"/>
        </w:r>
      </w:del>
      <w:ins w:id="88" w:author="Joke" w:date="2016-07-06T16:41:00Z">
        <w:r w:rsidR="004D6799">
          <w:t xml:space="preserve">.  The </w:t>
        </w:r>
        <w:proofErr w:type="gramStart"/>
        <w:r w:rsidR="004D6799">
          <w:t>size of the masks was assessed by the number of voxels in the mask</w:t>
        </w:r>
        <w:proofErr w:type="gramEnd"/>
        <w:r w:rsidR="004D6799">
          <w:t>.</w:t>
        </w:r>
      </w:ins>
    </w:p>
    <w:p w:rsidR="00AF3506" w:rsidRDefault="00AF3506" w:rsidP="00A128DF">
      <w:pPr>
        <w:ind w:left="567"/>
      </w:pPr>
      <w:r>
        <w:rPr>
          <w:rStyle w:val="CommentReference"/>
        </w:rPr>
        <w:commentReference w:id="89"/>
      </w:r>
    </w:p>
    <w:tbl>
      <w:tblPr>
        <w:tblStyle w:val="TableGrid"/>
        <w:tblW w:w="8789" w:type="dxa"/>
        <w:tblInd w:w="675" w:type="dxa"/>
        <w:tblLook w:val="04A0" w:firstRow="1" w:lastRow="0" w:firstColumn="1" w:lastColumn="0" w:noHBand="0" w:noVBand="1"/>
      </w:tblPr>
      <w:tblGrid>
        <w:gridCol w:w="2977"/>
        <w:gridCol w:w="5812"/>
      </w:tblGrid>
      <w:tr w:rsidR="002B78F9" w:rsidTr="00A128DF">
        <w:tc>
          <w:tcPr>
            <w:tcW w:w="2977" w:type="dxa"/>
          </w:tcPr>
          <w:p w:rsidR="002B78F9" w:rsidRPr="002B78F9" w:rsidRDefault="002B78F9" w:rsidP="00916520">
            <w:pPr>
              <w:ind w:left="567"/>
              <w:rPr>
                <w:b/>
              </w:rPr>
            </w:pPr>
            <w:commentRangeStart w:id="91"/>
            <w:del w:id="92" w:author="Joke" w:date="2016-07-06T16:42:00Z">
              <w:r w:rsidRPr="002B78F9" w:rsidDel="004D6799">
                <w:rPr>
                  <w:b/>
                </w:rPr>
                <w:delText>Contrast</w:delText>
              </w:r>
              <w:commentRangeEnd w:id="91"/>
              <w:r w:rsidR="00035A42" w:rsidDel="004D6799">
                <w:rPr>
                  <w:rStyle w:val="CommentReference"/>
                </w:rPr>
                <w:commentReference w:id="91"/>
              </w:r>
            </w:del>
            <w:ins w:id="94" w:author="Joke" w:date="2016-07-06T16:42:00Z">
              <w:r w:rsidR="004D6799">
                <w:rPr>
                  <w:b/>
                </w:rPr>
                <w:t>Task</w:t>
              </w:r>
            </w:ins>
          </w:p>
        </w:tc>
        <w:tc>
          <w:tcPr>
            <w:tcW w:w="5812" w:type="dxa"/>
          </w:tcPr>
          <w:p w:rsidR="002B78F9" w:rsidRPr="002B78F9" w:rsidRDefault="004D6799" w:rsidP="00C64154">
            <w:pPr>
              <w:ind w:left="567"/>
              <w:rPr>
                <w:b/>
              </w:rPr>
            </w:pPr>
            <w:ins w:id="95" w:author="Joke" w:date="2016-07-06T16:42:00Z">
              <w:r>
                <w:rPr>
                  <w:b/>
                </w:rPr>
                <w:t xml:space="preserve">Anatomical </w:t>
              </w:r>
            </w:ins>
            <w:commentRangeStart w:id="96"/>
            <w:r w:rsidR="002B78F9" w:rsidRPr="002B78F9">
              <w:rPr>
                <w:b/>
              </w:rPr>
              <w:t>Mask</w:t>
            </w:r>
            <w:del w:id="97" w:author="Joke" w:date="2016-07-06T16:42:00Z">
              <w:r w:rsidR="002B78F9" w:rsidRPr="002B78F9" w:rsidDel="00C64154">
                <w:rPr>
                  <w:b/>
                </w:rPr>
                <w:delText xml:space="preserve"> (intersected with neurosynth meta-analyse map)</w:delText>
              </w:r>
              <w:commentRangeEnd w:id="96"/>
              <w:r w:rsidR="002B78F9" w:rsidDel="00C64154">
                <w:rPr>
                  <w:rStyle w:val="CommentReference"/>
                </w:rPr>
                <w:commentReference w:id="96"/>
              </w:r>
            </w:del>
          </w:p>
        </w:tc>
      </w:tr>
      <w:tr w:rsidR="002B78F9" w:rsidTr="00A128DF">
        <w:trPr>
          <w:trHeight w:val="1042"/>
        </w:trPr>
        <w:tc>
          <w:tcPr>
            <w:tcW w:w="2977" w:type="dxa"/>
          </w:tcPr>
          <w:p w:rsidR="002B78F9" w:rsidRDefault="002B78F9" w:rsidP="00916520">
            <w:pPr>
              <w:ind w:left="567"/>
            </w:pPr>
            <w:r>
              <w:t>Motor</w:t>
            </w:r>
          </w:p>
        </w:tc>
        <w:tc>
          <w:tcPr>
            <w:tcW w:w="5812" w:type="dxa"/>
          </w:tcPr>
          <w:p w:rsidR="002B78F9" w:rsidRDefault="002B78F9" w:rsidP="00916520">
            <w:pPr>
              <w:pStyle w:val="ListParagraph"/>
              <w:numPr>
                <w:ilvl w:val="0"/>
                <w:numId w:val="2"/>
              </w:numPr>
              <w:ind w:left="567"/>
            </w:pPr>
            <w:proofErr w:type="spellStart"/>
            <w:r>
              <w:t>Precentral</w:t>
            </w:r>
            <w:proofErr w:type="spellEnd"/>
            <w:r>
              <w:t xml:space="preserve"> gyrus</w:t>
            </w:r>
          </w:p>
          <w:p w:rsidR="002B78F9" w:rsidRDefault="002B78F9" w:rsidP="00916520">
            <w:pPr>
              <w:pStyle w:val="ListParagraph"/>
              <w:numPr>
                <w:ilvl w:val="0"/>
                <w:numId w:val="2"/>
              </w:numPr>
              <w:ind w:left="567"/>
            </w:pPr>
            <w:r>
              <w:t>Supplementary motor cortex</w:t>
            </w:r>
          </w:p>
          <w:p w:rsidR="002B78F9" w:rsidRDefault="002B78F9" w:rsidP="00916520">
            <w:pPr>
              <w:pStyle w:val="ListParagraph"/>
              <w:numPr>
                <w:ilvl w:val="0"/>
                <w:numId w:val="2"/>
              </w:numPr>
              <w:ind w:left="567"/>
            </w:pPr>
            <w:bookmarkStart w:id="98" w:name="_GoBack"/>
            <w:bookmarkEnd w:id="98"/>
            <w:r>
              <w:t xml:space="preserve">Left </w:t>
            </w:r>
            <w:r w:rsidR="00EE702C">
              <w:t>p</w:t>
            </w:r>
            <w:r>
              <w:t>utamen</w:t>
            </w:r>
          </w:p>
          <w:p w:rsidR="002B78F9" w:rsidRDefault="002B78F9" w:rsidP="00A128DF">
            <w:pPr>
              <w:pStyle w:val="ListParagraph"/>
              <w:numPr>
                <w:ilvl w:val="0"/>
                <w:numId w:val="2"/>
              </w:numPr>
              <w:ind w:left="567"/>
            </w:pPr>
            <w:r>
              <w:t xml:space="preserve">Right </w:t>
            </w:r>
            <w:r w:rsidR="00EE702C">
              <w:t>p</w:t>
            </w:r>
            <w:r>
              <w:t>utamen</w:t>
            </w:r>
          </w:p>
        </w:tc>
      </w:tr>
      <w:tr w:rsidR="002B78F9" w:rsidTr="00A128DF">
        <w:tc>
          <w:tcPr>
            <w:tcW w:w="2977" w:type="dxa"/>
          </w:tcPr>
          <w:p w:rsidR="002B78F9" w:rsidRDefault="002B78F9" w:rsidP="00916520">
            <w:pPr>
              <w:ind w:left="567"/>
            </w:pPr>
            <w:r>
              <w:t>Working memory</w:t>
            </w:r>
          </w:p>
        </w:tc>
        <w:tc>
          <w:tcPr>
            <w:tcW w:w="5812" w:type="dxa"/>
          </w:tcPr>
          <w:p w:rsidR="002B78F9" w:rsidRDefault="002B78F9" w:rsidP="00916520">
            <w:pPr>
              <w:ind w:left="567"/>
            </w:pPr>
            <w:r>
              <w:t>Middle frontal gyrus</w:t>
            </w:r>
          </w:p>
        </w:tc>
      </w:tr>
      <w:tr w:rsidR="002B78F9" w:rsidTr="00A128DF">
        <w:trPr>
          <w:trHeight w:val="516"/>
        </w:trPr>
        <w:tc>
          <w:tcPr>
            <w:tcW w:w="2977" w:type="dxa"/>
          </w:tcPr>
          <w:p w:rsidR="002B78F9" w:rsidRDefault="002B78F9" w:rsidP="00916520">
            <w:pPr>
              <w:ind w:left="567"/>
            </w:pPr>
            <w:r>
              <w:t>Emotion</w:t>
            </w:r>
          </w:p>
        </w:tc>
        <w:tc>
          <w:tcPr>
            <w:tcW w:w="5812" w:type="dxa"/>
          </w:tcPr>
          <w:p w:rsidR="002B78F9" w:rsidRDefault="002B78F9" w:rsidP="00916520">
            <w:pPr>
              <w:pStyle w:val="ListParagraph"/>
              <w:numPr>
                <w:ilvl w:val="0"/>
                <w:numId w:val="3"/>
              </w:numPr>
              <w:ind w:left="567"/>
            </w:pPr>
            <w:r>
              <w:t>Left amygdala</w:t>
            </w:r>
          </w:p>
          <w:p w:rsidR="002B78F9" w:rsidRDefault="002B78F9" w:rsidP="00916520">
            <w:pPr>
              <w:pStyle w:val="ListParagraph"/>
              <w:numPr>
                <w:ilvl w:val="0"/>
                <w:numId w:val="3"/>
              </w:numPr>
              <w:ind w:left="567"/>
            </w:pPr>
            <w:r>
              <w:t>Right amygdala</w:t>
            </w:r>
          </w:p>
        </w:tc>
      </w:tr>
      <w:tr w:rsidR="002B78F9" w:rsidTr="00A128DF">
        <w:trPr>
          <w:trHeight w:val="516"/>
        </w:trPr>
        <w:tc>
          <w:tcPr>
            <w:tcW w:w="2977" w:type="dxa"/>
          </w:tcPr>
          <w:p w:rsidR="002B78F9" w:rsidRDefault="002B78F9" w:rsidP="00916520">
            <w:pPr>
              <w:ind w:left="567"/>
            </w:pPr>
            <w:r>
              <w:t>Gambling</w:t>
            </w:r>
          </w:p>
        </w:tc>
        <w:tc>
          <w:tcPr>
            <w:tcW w:w="5812" w:type="dxa"/>
          </w:tcPr>
          <w:p w:rsidR="002B78F9" w:rsidRDefault="002B78F9" w:rsidP="00916520">
            <w:pPr>
              <w:pStyle w:val="ListParagraph"/>
              <w:numPr>
                <w:ilvl w:val="0"/>
                <w:numId w:val="3"/>
              </w:numPr>
              <w:ind w:left="567"/>
            </w:pPr>
            <w:r>
              <w:t xml:space="preserve">Left </w:t>
            </w:r>
            <w:proofErr w:type="spellStart"/>
            <w:r>
              <w:t>accumbens</w:t>
            </w:r>
            <w:proofErr w:type="spellEnd"/>
          </w:p>
          <w:p w:rsidR="002B78F9" w:rsidRDefault="002B78F9" w:rsidP="00916520">
            <w:pPr>
              <w:pStyle w:val="ListParagraph"/>
              <w:numPr>
                <w:ilvl w:val="0"/>
                <w:numId w:val="3"/>
              </w:numPr>
              <w:ind w:left="567"/>
            </w:pPr>
            <w:r>
              <w:t xml:space="preserve">Right </w:t>
            </w:r>
            <w:proofErr w:type="spellStart"/>
            <w:r>
              <w:t>accumbens</w:t>
            </w:r>
            <w:proofErr w:type="spellEnd"/>
          </w:p>
        </w:tc>
      </w:tr>
    </w:tbl>
    <w:p w:rsidR="00916520" w:rsidRDefault="00916520" w:rsidP="00916520">
      <w:pPr>
        <w:ind w:left="567"/>
      </w:pPr>
    </w:p>
    <w:p w:rsidR="00D8664B" w:rsidRDefault="002B78F9" w:rsidP="00D62C00">
      <w:pPr>
        <w:ind w:left="567"/>
      </w:pPr>
      <w:commentRangeStart w:id="99"/>
      <w:r>
        <w:t>4</w:t>
      </w:r>
      <w:r w:rsidR="00D8664B">
        <w:t>.</w:t>
      </w:r>
      <w:commentRangeEnd w:id="99"/>
      <w:r>
        <w:rPr>
          <w:rStyle w:val="CommentReference"/>
        </w:rPr>
        <w:commentReference w:id="99"/>
      </w:r>
      <w:r w:rsidR="00D8664B">
        <w:t xml:space="preserve"> </w:t>
      </w:r>
      <w:proofErr w:type="spellStart"/>
      <w:r w:rsidR="00D8664B" w:rsidRPr="00916520">
        <w:rPr>
          <w:b/>
        </w:rPr>
        <w:t>EffectSize</w:t>
      </w:r>
      <w:proofErr w:type="spellEnd"/>
      <w:r w:rsidR="00D8664B">
        <w:t xml:space="preserve">: </w:t>
      </w:r>
      <w:ins w:id="100" w:author="Joke" w:date="2016-07-06T16:48:00Z">
        <w:r w:rsidR="00D62C00">
          <w:t xml:space="preserve">The intersection masks created above were used to isolate the regions of interest in the second-level-analysed BOLD signal data. From these mask-isolated data sets, the </w:t>
        </w:r>
        <w:proofErr w:type="gramStart"/>
        <w:r w:rsidR="00D62C00">
          <w:t>size of the task-related effect (Cohen’s D medians, 10th percentiles and 90th percentiles) were</w:t>
        </w:r>
        <w:proofErr w:type="gramEnd"/>
        <w:r w:rsidR="00D62C00">
          <w:t xml:space="preserve"> computed for each relevant region.</w:t>
        </w:r>
      </w:ins>
      <w:del w:id="101" w:author="Joke" w:date="2016-07-06T16:48:00Z">
        <w:r w:rsidR="00D8664B" w:rsidDel="00D62C00">
          <w:delText xml:space="preserve">This </w:delText>
        </w:r>
        <w:commentRangeStart w:id="102"/>
        <w:r w:rsidR="00D8664B" w:rsidDel="00D62C00">
          <w:delText xml:space="preserve">script computes Cohen's D over the whole brain </w:delText>
        </w:r>
        <w:r w:rsidR="00EE702C" w:rsidDel="00D62C00">
          <w:delText xml:space="preserve">(not shown here) </w:delText>
        </w:r>
        <w:commentRangeEnd w:id="102"/>
        <w:r w:rsidR="00EE702C" w:rsidDel="00D62C00">
          <w:rPr>
            <w:rStyle w:val="CommentReference"/>
          </w:rPr>
          <w:commentReference w:id="102"/>
        </w:r>
        <w:r w:rsidR="00EE702C" w:rsidDel="00D62C00">
          <w:rPr>
            <w:b/>
            <w:color w:val="0000FF"/>
          </w:rPr>
          <w:delText>[Au:OK?]</w:delText>
        </w:r>
        <w:r w:rsidR="00EE702C" w:rsidDel="00D62C00">
          <w:delText xml:space="preserve"> </w:delText>
        </w:r>
        <w:r w:rsidR="00D8664B" w:rsidDel="00D62C00">
          <w:delText>and</w:delText>
        </w:r>
        <w:r w:rsidR="00EE702C" w:rsidDel="00D62C00">
          <w:delText>, within the intersection masks created above,</w:delText>
        </w:r>
        <w:r w:rsidR="00D8664B" w:rsidDel="00D62C00">
          <w:delText xml:space="preserve"> </w:delText>
        </w:r>
        <w:r w:rsidR="00EE702C" w:rsidDel="00D62C00">
          <w:delText xml:space="preserve">computes </w:delText>
        </w:r>
        <w:r w:rsidR="00D8664B" w:rsidDel="00D62C00">
          <w:delText>the median</w:delText>
        </w:r>
        <w:r w:rsidR="00F1033A" w:rsidDel="00D62C00">
          <w:delText xml:space="preserve">, </w:delText>
        </w:r>
        <w:r w:rsidR="00D8664B" w:rsidDel="00D62C00">
          <w:delText>the 10</w:delText>
        </w:r>
        <w:r w:rsidR="00F1033A" w:rsidDel="00D62C00">
          <w:delText xml:space="preserve"> percentile</w:delText>
        </w:r>
        <w:r w:rsidR="00D8664B" w:rsidDel="00D62C00">
          <w:delText xml:space="preserve"> and </w:delText>
        </w:r>
        <w:r w:rsidR="00F1033A" w:rsidDel="00D62C00">
          <w:delText xml:space="preserve">the </w:delText>
        </w:r>
        <w:r w:rsidR="00D8664B" w:rsidDel="00D62C00">
          <w:delText xml:space="preserve">90 percentile </w:delText>
        </w:r>
        <w:r w:rsidR="00EE702C" w:rsidDel="00D62C00">
          <w:delText>of the effect sizes (see ‘Cohen’s D’ columns below)</w:delText>
        </w:r>
        <w:r w:rsidR="00D8664B" w:rsidDel="00D62C00">
          <w:delText>.</w:delText>
        </w:r>
        <w:r w:rsidR="00EE702C" w:rsidDel="00D62C00">
          <w:delText xml:space="preserve"> </w:delText>
        </w:r>
        <w:r w:rsidR="00EE702C" w:rsidDel="00D62C00">
          <w:rPr>
            <w:b/>
            <w:color w:val="0000FF"/>
          </w:rPr>
          <w:delText>[Au:OK?]</w:delText>
        </w:r>
      </w:del>
      <w:r w:rsidR="00EE702C">
        <w:t xml:space="preserve"> </w:t>
      </w:r>
      <w:ins w:id="103" w:author="Joke" w:date="2016-07-06T16:48:00Z">
        <w:r w:rsidR="00D62C00">
          <w:t xml:space="preserve">FSL’s </w:t>
        </w:r>
      </w:ins>
      <w:commentRangeStart w:id="104"/>
      <w:proofErr w:type="spellStart"/>
      <w:r w:rsidR="00D8664B">
        <w:t>Featquery</w:t>
      </w:r>
      <w:commentRangeEnd w:id="104"/>
      <w:proofErr w:type="spellEnd"/>
      <w:r w:rsidR="00916520">
        <w:rPr>
          <w:rStyle w:val="CommentReference"/>
        </w:rPr>
        <w:commentReference w:id="104"/>
      </w:r>
      <w:r w:rsidR="00D8664B">
        <w:t xml:space="preserve"> </w:t>
      </w:r>
      <w:commentRangeStart w:id="105"/>
      <w:r w:rsidR="00D8664B">
        <w:t>compute</w:t>
      </w:r>
      <w:r w:rsidR="00F1033A">
        <w:t>s</w:t>
      </w:r>
      <w:commentRangeEnd w:id="105"/>
      <w:r w:rsidR="00F1033A">
        <w:rPr>
          <w:rStyle w:val="CommentReference"/>
        </w:rPr>
        <w:commentReference w:id="105"/>
      </w:r>
      <w:r w:rsidR="00D8664B">
        <w:t xml:space="preserve"> </w:t>
      </w:r>
      <w:ins w:id="106" w:author="Joke" w:date="2016-07-06T16:49:00Z">
        <w:r w:rsidR="00DB259A">
          <w:t xml:space="preserve">the median </w:t>
        </w:r>
      </w:ins>
      <w:commentRangeStart w:id="107"/>
      <w:r w:rsidR="00D8664B">
        <w:t>%</w:t>
      </w:r>
      <w:r w:rsidR="00F1033A">
        <w:t xml:space="preserve"> </w:t>
      </w:r>
      <w:r w:rsidR="00D8664B">
        <w:t xml:space="preserve">BOLD change </w:t>
      </w:r>
      <w:commentRangeEnd w:id="107"/>
      <w:r w:rsidR="00F1033A">
        <w:rPr>
          <w:rStyle w:val="CommentReference"/>
        </w:rPr>
        <w:commentReference w:id="107"/>
      </w:r>
      <w:ins w:id="108" w:author="Joke" w:date="2016-07-06T16:50:00Z">
        <w:r w:rsidR="00642E58">
          <w:t xml:space="preserve">in the data </w:t>
        </w:r>
      </w:ins>
      <w:r w:rsidR="00D8664B">
        <w:t>within the masks</w:t>
      </w:r>
      <w:ins w:id="109" w:author="Joke" w:date="2016-07-06T16:55:00Z">
        <w:r w:rsidR="004C67D0">
          <w:t xml:space="preserve">, </w:t>
        </w:r>
      </w:ins>
      <w:del w:id="110" w:author="Joke" w:date="2016-07-06T16:55:00Z">
        <w:r w:rsidR="00D8664B" w:rsidDel="004C67D0">
          <w:delText xml:space="preserve"> (</w:delText>
        </w:r>
        <w:commentRangeStart w:id="111"/>
        <w:r w:rsidR="00D8664B" w:rsidDel="004C67D0">
          <w:delText xml:space="preserve">and outputs </w:delText>
        </w:r>
      </w:del>
      <w:r w:rsidR="00D8664B">
        <w:t xml:space="preserve">as well </w:t>
      </w:r>
      <w:ins w:id="112" w:author="Joke" w:date="2016-07-06T16:56:00Z">
        <w:r w:rsidR="004C67D0">
          <w:t xml:space="preserve">as </w:t>
        </w:r>
      </w:ins>
      <w:r w:rsidR="00D8664B">
        <w:t>the 10 and 90 percentile</w:t>
      </w:r>
      <w:del w:id="113" w:author="Joke" w:date="2016-07-06T16:56:00Z">
        <w:r w:rsidR="00D8664B" w:rsidDel="004C67D0">
          <w:delText>)</w:delText>
        </w:r>
      </w:del>
      <w:commentRangeEnd w:id="111"/>
      <w:r w:rsidR="00F1033A">
        <w:rPr>
          <w:rStyle w:val="CommentReference"/>
        </w:rPr>
        <w:commentReference w:id="111"/>
      </w:r>
      <w:r w:rsidR="00D8664B">
        <w:t>.</w:t>
      </w:r>
      <w:r w:rsidR="006737DF">
        <w:t xml:space="preserve"> </w:t>
      </w:r>
    </w:p>
    <w:p w:rsidR="00A66A93" w:rsidDel="007026CD" w:rsidRDefault="00A66A93" w:rsidP="00916520">
      <w:pPr>
        <w:ind w:left="567"/>
        <w:rPr>
          <w:del w:id="114" w:author="Joke" w:date="2016-07-06T17:06:00Z"/>
        </w:rPr>
      </w:pPr>
    </w:p>
    <w:p w:rsidR="00916520" w:rsidRDefault="00916520">
      <w:r>
        <w:rPr>
          <w:rStyle w:val="CommentReference"/>
        </w:rPr>
        <w:commentReference w:id="115"/>
      </w:r>
    </w:p>
    <w:tbl>
      <w:tblPr>
        <w:tblStyle w:val="a"/>
        <w:tblW w:w="9350" w:type="dxa"/>
        <w:tblBorders>
          <w:top w:val="nil"/>
          <w:left w:val="nil"/>
          <w:bottom w:val="nil"/>
          <w:right w:val="nil"/>
          <w:insideH w:val="nil"/>
          <w:insideV w:val="nil"/>
        </w:tblBorders>
        <w:tblLayout w:type="fixed"/>
        <w:tblLook w:val="0600" w:firstRow="0" w:lastRow="0" w:firstColumn="0" w:lastColumn="0" w:noHBand="1" w:noVBand="1"/>
      </w:tblPr>
      <w:tblGrid>
        <w:gridCol w:w="1261"/>
        <w:gridCol w:w="1831"/>
        <w:gridCol w:w="1005"/>
        <w:gridCol w:w="840"/>
        <w:gridCol w:w="855"/>
        <w:gridCol w:w="720"/>
        <w:gridCol w:w="946"/>
        <w:gridCol w:w="946"/>
        <w:gridCol w:w="946"/>
      </w:tblGrid>
      <w:tr w:rsidR="00916520" w:rsidTr="0014728F">
        <w:trPr>
          <w:trHeight w:val="380"/>
        </w:trPr>
        <w:tc>
          <w:tcPr>
            <w:tcW w:w="1261" w:type="dxa"/>
            <w:vMerge w:val="restart"/>
            <w:shd w:val="clear" w:color="auto" w:fill="A2C4C9"/>
            <w:tcMar>
              <w:top w:w="100" w:type="dxa"/>
              <w:left w:w="100" w:type="dxa"/>
              <w:bottom w:w="100" w:type="dxa"/>
              <w:right w:w="100" w:type="dxa"/>
            </w:tcMar>
          </w:tcPr>
          <w:p w:rsidR="00916520" w:rsidRDefault="00916520" w:rsidP="00A128DF">
            <w:pPr>
              <w:widowControl w:val="0"/>
            </w:pPr>
            <w:r>
              <w:rPr>
                <w:b/>
                <w:color w:val="222222"/>
                <w:sz w:val="18"/>
                <w:szCs w:val="18"/>
              </w:rPr>
              <w:t>Paradigm</w:t>
            </w:r>
          </w:p>
        </w:tc>
        <w:tc>
          <w:tcPr>
            <w:tcW w:w="1831" w:type="dxa"/>
            <w:vMerge w:val="restart"/>
            <w:shd w:val="clear" w:color="auto" w:fill="D0E0E3"/>
            <w:tcMar>
              <w:top w:w="100" w:type="dxa"/>
              <w:left w:w="100" w:type="dxa"/>
              <w:bottom w:w="100" w:type="dxa"/>
              <w:right w:w="100" w:type="dxa"/>
            </w:tcMar>
          </w:tcPr>
          <w:p w:rsidR="00916520" w:rsidRDefault="00916520" w:rsidP="00A128DF">
            <w:pPr>
              <w:widowControl w:val="0"/>
            </w:pPr>
            <w:commentRangeStart w:id="116"/>
            <w:del w:id="117" w:author="Joke" w:date="2016-07-06T17:06:00Z">
              <w:r w:rsidDel="007026CD">
                <w:rPr>
                  <w:b/>
                  <w:color w:val="222222"/>
                  <w:sz w:val="18"/>
                  <w:szCs w:val="18"/>
                </w:rPr>
                <w:delText>Anatomical mask (intersected with functional mask)</w:delText>
              </w:r>
              <w:commentRangeEnd w:id="116"/>
              <w:r w:rsidDel="007026CD">
                <w:rPr>
                  <w:rStyle w:val="CommentReference"/>
                </w:rPr>
                <w:commentReference w:id="116"/>
              </w:r>
            </w:del>
            <w:ins w:id="118" w:author="Joke" w:date="2016-07-06T17:06:00Z">
              <w:r w:rsidR="007026CD">
                <w:rPr>
                  <w:b/>
                  <w:color w:val="222222"/>
                  <w:sz w:val="18"/>
                  <w:szCs w:val="18"/>
                </w:rPr>
                <w:t>Intersection mask</w:t>
              </w:r>
            </w:ins>
          </w:p>
        </w:tc>
        <w:tc>
          <w:tcPr>
            <w:tcW w:w="1005" w:type="dxa"/>
            <w:vMerge w:val="restart"/>
            <w:shd w:val="clear" w:color="auto" w:fill="A2C4C9"/>
            <w:tcMar>
              <w:top w:w="100" w:type="dxa"/>
              <w:left w:w="100" w:type="dxa"/>
              <w:bottom w:w="100" w:type="dxa"/>
              <w:right w:w="100" w:type="dxa"/>
            </w:tcMar>
          </w:tcPr>
          <w:p w:rsidR="00916520" w:rsidRDefault="00916520" w:rsidP="00A128DF">
            <w:pPr>
              <w:widowControl w:val="0"/>
              <w:rPr>
                <w:ins w:id="119" w:author="Joke" w:date="2016-07-06T17:06:00Z"/>
                <w:b/>
                <w:color w:val="222222"/>
                <w:sz w:val="18"/>
                <w:szCs w:val="18"/>
              </w:rPr>
            </w:pPr>
            <w:commentRangeStart w:id="120"/>
            <w:r>
              <w:rPr>
                <w:b/>
                <w:color w:val="222222"/>
                <w:sz w:val="18"/>
                <w:szCs w:val="18"/>
              </w:rPr>
              <w:t>Mask size</w:t>
            </w:r>
            <w:commentRangeEnd w:id="120"/>
            <w:r>
              <w:rPr>
                <w:rStyle w:val="CommentReference"/>
              </w:rPr>
              <w:commentReference w:id="120"/>
            </w:r>
          </w:p>
          <w:p w:rsidR="007026CD" w:rsidRDefault="007026CD" w:rsidP="00A128DF">
            <w:pPr>
              <w:widowControl w:val="0"/>
            </w:pPr>
            <w:ins w:id="122" w:author="Joke" w:date="2016-07-06T17:06:00Z">
              <w:r>
                <w:rPr>
                  <w:b/>
                  <w:color w:val="222222"/>
                  <w:sz w:val="18"/>
                  <w:szCs w:val="18"/>
                </w:rPr>
                <w:t>(</w:t>
              </w:r>
              <w:proofErr w:type="gramStart"/>
              <w:r>
                <w:rPr>
                  <w:b/>
                  <w:color w:val="222222"/>
                  <w:sz w:val="18"/>
                  <w:szCs w:val="18"/>
                </w:rPr>
                <w:t>voxels</w:t>
              </w:r>
              <w:proofErr w:type="gramEnd"/>
              <w:r>
                <w:rPr>
                  <w:b/>
                  <w:color w:val="222222"/>
                  <w:sz w:val="18"/>
                  <w:szCs w:val="18"/>
                </w:rPr>
                <w:t>)</w:t>
              </w:r>
            </w:ins>
          </w:p>
        </w:tc>
        <w:tc>
          <w:tcPr>
            <w:tcW w:w="2415" w:type="dxa"/>
            <w:gridSpan w:val="3"/>
            <w:shd w:val="clear" w:color="auto" w:fill="D0E0E3"/>
            <w:tcMar>
              <w:top w:w="100" w:type="dxa"/>
              <w:left w:w="100" w:type="dxa"/>
              <w:bottom w:w="100" w:type="dxa"/>
              <w:right w:w="100" w:type="dxa"/>
            </w:tcMar>
          </w:tcPr>
          <w:p w:rsidR="00916520" w:rsidRDefault="00916520" w:rsidP="00A128DF">
            <w:pPr>
              <w:widowControl w:val="0"/>
            </w:pPr>
            <w:commentRangeStart w:id="123"/>
            <w:r>
              <w:rPr>
                <w:b/>
                <w:color w:val="222222"/>
                <w:sz w:val="18"/>
                <w:szCs w:val="18"/>
              </w:rPr>
              <w:t>Cohen’s D</w:t>
            </w:r>
            <w:commentRangeEnd w:id="123"/>
            <w:r w:rsidR="00554EB3">
              <w:rPr>
                <w:rStyle w:val="CommentReference"/>
              </w:rPr>
              <w:commentReference w:id="123"/>
            </w:r>
          </w:p>
        </w:tc>
        <w:tc>
          <w:tcPr>
            <w:tcW w:w="2838" w:type="dxa"/>
            <w:gridSpan w:val="3"/>
            <w:shd w:val="clear" w:color="auto" w:fill="A2C4C9"/>
            <w:tcMar>
              <w:top w:w="100" w:type="dxa"/>
              <w:left w:w="100" w:type="dxa"/>
              <w:bottom w:w="100" w:type="dxa"/>
              <w:right w:w="100" w:type="dxa"/>
            </w:tcMar>
          </w:tcPr>
          <w:p w:rsidR="00916520" w:rsidRDefault="00916520" w:rsidP="00D15B49">
            <w:pPr>
              <w:widowControl w:val="0"/>
            </w:pPr>
            <w:commentRangeStart w:id="125"/>
            <w:r>
              <w:rPr>
                <w:b/>
                <w:color w:val="222222"/>
                <w:sz w:val="18"/>
                <w:szCs w:val="18"/>
              </w:rPr>
              <w:t xml:space="preserve">BOLD change (% </w:t>
            </w:r>
            <w:del w:id="126" w:author="Joke" w:date="2016-07-06T17:07:00Z">
              <w:r w:rsidDel="00D15B49">
                <w:rPr>
                  <w:b/>
                  <w:color w:val="222222"/>
                  <w:sz w:val="18"/>
                  <w:szCs w:val="18"/>
                </w:rPr>
                <w:delText xml:space="preserve">difference </w:delText>
              </w:r>
            </w:del>
            <w:ins w:id="127" w:author="Joke" w:date="2016-07-06T17:07:00Z">
              <w:r w:rsidR="00D15B49">
                <w:rPr>
                  <w:b/>
                  <w:color w:val="222222"/>
                  <w:sz w:val="18"/>
                  <w:szCs w:val="18"/>
                </w:rPr>
                <w:t xml:space="preserve">signal change </w:t>
              </w:r>
            </w:ins>
            <w:r>
              <w:rPr>
                <w:b/>
                <w:color w:val="222222"/>
                <w:sz w:val="18"/>
                <w:szCs w:val="18"/>
              </w:rPr>
              <w:t xml:space="preserve">from </w:t>
            </w:r>
            <w:del w:id="128" w:author="Joke" w:date="2016-07-06T17:07:00Z">
              <w:r w:rsidDel="00D15B49">
                <w:rPr>
                  <w:b/>
                  <w:color w:val="222222"/>
                  <w:sz w:val="18"/>
                  <w:szCs w:val="18"/>
                </w:rPr>
                <w:delText>contrast conditio</w:delText>
              </w:r>
            </w:del>
            <w:ins w:id="129" w:author="Joke" w:date="2016-07-06T17:07:00Z">
              <w:r w:rsidR="00D15B49">
                <w:rPr>
                  <w:b/>
                  <w:color w:val="222222"/>
                  <w:sz w:val="18"/>
                  <w:szCs w:val="18"/>
                </w:rPr>
                <w:t>baseline</w:t>
              </w:r>
            </w:ins>
            <w:del w:id="130" w:author="Joke" w:date="2016-07-06T17:07:00Z">
              <w:r w:rsidDel="00D15B49">
                <w:rPr>
                  <w:b/>
                  <w:color w:val="222222"/>
                  <w:sz w:val="18"/>
                  <w:szCs w:val="18"/>
                </w:rPr>
                <w:delText>n</w:delText>
              </w:r>
            </w:del>
            <w:r>
              <w:rPr>
                <w:b/>
                <w:color w:val="222222"/>
                <w:sz w:val="18"/>
                <w:szCs w:val="18"/>
              </w:rPr>
              <w:t xml:space="preserve">) </w:t>
            </w:r>
            <w:commentRangeEnd w:id="125"/>
            <w:r>
              <w:rPr>
                <w:rStyle w:val="CommentReference"/>
              </w:rPr>
              <w:commentReference w:id="125"/>
            </w:r>
          </w:p>
        </w:tc>
      </w:tr>
      <w:tr w:rsidR="00916520" w:rsidTr="0014728F">
        <w:trPr>
          <w:trHeight w:val="380"/>
        </w:trPr>
        <w:tc>
          <w:tcPr>
            <w:tcW w:w="1261" w:type="dxa"/>
            <w:vMerge/>
            <w:shd w:val="clear" w:color="auto" w:fill="A2C4C9"/>
            <w:tcMar>
              <w:top w:w="100" w:type="dxa"/>
              <w:left w:w="100" w:type="dxa"/>
              <w:bottom w:w="100" w:type="dxa"/>
              <w:right w:w="100" w:type="dxa"/>
            </w:tcMar>
          </w:tcPr>
          <w:p w:rsidR="00916520" w:rsidRDefault="00916520" w:rsidP="00A128DF">
            <w:pPr>
              <w:widowControl w:val="0"/>
              <w:spacing w:line="240" w:lineRule="auto"/>
            </w:pPr>
          </w:p>
        </w:tc>
        <w:tc>
          <w:tcPr>
            <w:tcW w:w="1831" w:type="dxa"/>
            <w:vMerge/>
            <w:shd w:val="clear" w:color="auto" w:fill="D0E0E3"/>
            <w:tcMar>
              <w:top w:w="100" w:type="dxa"/>
              <w:left w:w="100" w:type="dxa"/>
              <w:bottom w:w="100" w:type="dxa"/>
              <w:right w:w="100" w:type="dxa"/>
            </w:tcMar>
          </w:tcPr>
          <w:p w:rsidR="00916520" w:rsidRDefault="00916520" w:rsidP="00A128DF">
            <w:pPr>
              <w:widowControl w:val="0"/>
              <w:spacing w:line="240" w:lineRule="auto"/>
            </w:pPr>
          </w:p>
        </w:tc>
        <w:tc>
          <w:tcPr>
            <w:tcW w:w="1005" w:type="dxa"/>
            <w:vMerge/>
            <w:shd w:val="clear" w:color="auto" w:fill="A2C4C9"/>
            <w:tcMar>
              <w:top w:w="100" w:type="dxa"/>
              <w:left w:w="100" w:type="dxa"/>
              <w:bottom w:w="100" w:type="dxa"/>
              <w:right w:w="100" w:type="dxa"/>
            </w:tcMar>
          </w:tcPr>
          <w:p w:rsidR="00916520" w:rsidRDefault="00916520" w:rsidP="00A128DF">
            <w:pPr>
              <w:widowControl w:val="0"/>
              <w:spacing w:line="240" w:lineRule="auto"/>
            </w:pPr>
          </w:p>
        </w:tc>
        <w:tc>
          <w:tcPr>
            <w:tcW w:w="840" w:type="dxa"/>
            <w:shd w:val="clear" w:color="auto" w:fill="D0E0E3"/>
            <w:tcMar>
              <w:top w:w="100" w:type="dxa"/>
              <w:left w:w="100" w:type="dxa"/>
              <w:bottom w:w="100" w:type="dxa"/>
              <w:right w:w="100" w:type="dxa"/>
            </w:tcMar>
          </w:tcPr>
          <w:p w:rsidR="00916520" w:rsidRDefault="00916520" w:rsidP="0014728F">
            <w:pPr>
              <w:widowControl w:val="0"/>
              <w:jc w:val="center"/>
            </w:pPr>
            <w:commentRangeStart w:id="132"/>
            <w:r>
              <w:rPr>
                <w:b/>
                <w:color w:val="222222"/>
                <w:sz w:val="18"/>
                <w:szCs w:val="18"/>
              </w:rPr>
              <w:t>P10</w:t>
            </w:r>
          </w:p>
        </w:tc>
        <w:tc>
          <w:tcPr>
            <w:tcW w:w="855" w:type="dxa"/>
            <w:shd w:val="clear" w:color="auto" w:fill="D0E0E3"/>
            <w:tcMar>
              <w:top w:w="100" w:type="dxa"/>
              <w:left w:w="100" w:type="dxa"/>
              <w:bottom w:w="100" w:type="dxa"/>
              <w:right w:w="100" w:type="dxa"/>
            </w:tcMar>
          </w:tcPr>
          <w:p w:rsidR="00916520" w:rsidRDefault="00916520" w:rsidP="0014728F">
            <w:pPr>
              <w:widowControl w:val="0"/>
              <w:jc w:val="center"/>
            </w:pPr>
            <w:r>
              <w:rPr>
                <w:b/>
                <w:color w:val="222222"/>
                <w:sz w:val="18"/>
                <w:szCs w:val="18"/>
              </w:rPr>
              <w:t>Median</w:t>
            </w:r>
          </w:p>
        </w:tc>
        <w:tc>
          <w:tcPr>
            <w:tcW w:w="720" w:type="dxa"/>
            <w:shd w:val="clear" w:color="auto" w:fill="D0E0E3"/>
            <w:tcMar>
              <w:top w:w="100" w:type="dxa"/>
              <w:left w:w="100" w:type="dxa"/>
              <w:bottom w:w="100" w:type="dxa"/>
              <w:right w:w="100" w:type="dxa"/>
            </w:tcMar>
          </w:tcPr>
          <w:p w:rsidR="00916520" w:rsidRDefault="00916520" w:rsidP="0014728F">
            <w:pPr>
              <w:widowControl w:val="0"/>
              <w:jc w:val="center"/>
            </w:pPr>
            <w:r>
              <w:rPr>
                <w:b/>
                <w:color w:val="222222"/>
                <w:sz w:val="18"/>
                <w:szCs w:val="18"/>
              </w:rPr>
              <w:t>P90</w:t>
            </w:r>
            <w:commentRangeEnd w:id="132"/>
            <w:r w:rsidR="00855324">
              <w:rPr>
                <w:rStyle w:val="CommentReference"/>
              </w:rPr>
              <w:commentReference w:id="132"/>
            </w:r>
          </w:p>
        </w:tc>
        <w:tc>
          <w:tcPr>
            <w:tcW w:w="946" w:type="dxa"/>
            <w:shd w:val="clear" w:color="auto" w:fill="A2C4C9"/>
            <w:tcMar>
              <w:top w:w="100" w:type="dxa"/>
              <w:left w:w="100" w:type="dxa"/>
              <w:bottom w:w="100" w:type="dxa"/>
              <w:right w:w="100" w:type="dxa"/>
            </w:tcMar>
          </w:tcPr>
          <w:p w:rsidR="00916520" w:rsidRDefault="00916520" w:rsidP="0014728F">
            <w:pPr>
              <w:widowControl w:val="0"/>
              <w:jc w:val="center"/>
            </w:pPr>
            <w:r>
              <w:rPr>
                <w:b/>
                <w:color w:val="222222"/>
                <w:sz w:val="18"/>
                <w:szCs w:val="18"/>
              </w:rPr>
              <w:t>P10</w:t>
            </w:r>
          </w:p>
        </w:tc>
        <w:tc>
          <w:tcPr>
            <w:tcW w:w="946" w:type="dxa"/>
            <w:shd w:val="clear" w:color="auto" w:fill="A2C4C9"/>
            <w:tcMar>
              <w:top w:w="100" w:type="dxa"/>
              <w:left w:w="100" w:type="dxa"/>
              <w:bottom w:w="100" w:type="dxa"/>
              <w:right w:w="100" w:type="dxa"/>
            </w:tcMar>
          </w:tcPr>
          <w:p w:rsidR="00916520" w:rsidRDefault="00916520" w:rsidP="0014728F">
            <w:pPr>
              <w:widowControl w:val="0"/>
              <w:jc w:val="center"/>
            </w:pPr>
            <w:r>
              <w:rPr>
                <w:b/>
                <w:color w:val="222222"/>
                <w:sz w:val="18"/>
                <w:szCs w:val="18"/>
              </w:rPr>
              <w:t>Median</w:t>
            </w:r>
          </w:p>
        </w:tc>
        <w:tc>
          <w:tcPr>
            <w:tcW w:w="946" w:type="dxa"/>
            <w:shd w:val="clear" w:color="auto" w:fill="A2C4C9"/>
            <w:tcMar>
              <w:top w:w="100" w:type="dxa"/>
              <w:left w:w="100" w:type="dxa"/>
              <w:bottom w:w="100" w:type="dxa"/>
              <w:right w:w="100" w:type="dxa"/>
            </w:tcMar>
          </w:tcPr>
          <w:p w:rsidR="00916520" w:rsidRDefault="00916520" w:rsidP="0014728F">
            <w:pPr>
              <w:widowControl w:val="0"/>
              <w:jc w:val="center"/>
            </w:pPr>
            <w:r>
              <w:rPr>
                <w:b/>
                <w:color w:val="222222"/>
                <w:sz w:val="18"/>
                <w:szCs w:val="18"/>
              </w:rPr>
              <w:t>P90</w:t>
            </w:r>
          </w:p>
        </w:tc>
      </w:tr>
      <w:tr w:rsidR="00916520" w:rsidTr="0014728F">
        <w:tc>
          <w:tcPr>
            <w:tcW w:w="1261" w:type="dxa"/>
            <w:vMerge w:val="restart"/>
            <w:tcMar>
              <w:top w:w="100" w:type="dxa"/>
              <w:left w:w="100" w:type="dxa"/>
              <w:bottom w:w="100" w:type="dxa"/>
              <w:right w:w="100" w:type="dxa"/>
            </w:tcMar>
          </w:tcPr>
          <w:p w:rsidR="00916520" w:rsidRDefault="00916520" w:rsidP="0014728F">
            <w:pPr>
              <w:widowControl w:val="0"/>
            </w:pPr>
            <w:r>
              <w:rPr>
                <w:color w:val="222222"/>
                <w:sz w:val="18"/>
                <w:szCs w:val="18"/>
                <w:highlight w:val="white"/>
              </w:rPr>
              <w:t>M</w:t>
            </w:r>
            <w:r>
              <w:rPr>
                <w:color w:val="222222"/>
                <w:sz w:val="18"/>
                <w:szCs w:val="18"/>
              </w:rPr>
              <w:t>otor</w:t>
            </w:r>
          </w:p>
        </w:tc>
        <w:tc>
          <w:tcPr>
            <w:tcW w:w="1831" w:type="dxa"/>
            <w:tcMar>
              <w:top w:w="100" w:type="dxa"/>
              <w:left w:w="100" w:type="dxa"/>
              <w:bottom w:w="100" w:type="dxa"/>
              <w:right w:w="100" w:type="dxa"/>
            </w:tcMar>
          </w:tcPr>
          <w:p w:rsidR="00916520" w:rsidRDefault="00855324" w:rsidP="0014728F">
            <w:pPr>
              <w:widowControl w:val="0"/>
            </w:pPr>
            <w:r>
              <w:rPr>
                <w:color w:val="222222"/>
                <w:sz w:val="18"/>
                <w:szCs w:val="18"/>
                <w:highlight w:val="white"/>
              </w:rPr>
              <w:t xml:space="preserve">Bilateral </w:t>
            </w:r>
            <w:commentRangeStart w:id="133"/>
            <w:proofErr w:type="spellStart"/>
            <w:r w:rsidR="00916520">
              <w:rPr>
                <w:color w:val="222222"/>
                <w:sz w:val="18"/>
                <w:szCs w:val="18"/>
                <w:highlight w:val="white"/>
              </w:rPr>
              <w:t>Precentral</w:t>
            </w:r>
            <w:proofErr w:type="spellEnd"/>
            <w:r w:rsidR="00916520">
              <w:rPr>
                <w:color w:val="222222"/>
                <w:sz w:val="18"/>
                <w:szCs w:val="18"/>
                <w:highlight w:val="white"/>
              </w:rPr>
              <w:t xml:space="preserve"> </w:t>
            </w:r>
            <w:proofErr w:type="spellStart"/>
            <w:r w:rsidR="00916520">
              <w:rPr>
                <w:color w:val="222222"/>
                <w:sz w:val="18"/>
                <w:szCs w:val="18"/>
                <w:highlight w:val="white"/>
              </w:rPr>
              <w:t>gyrus</w:t>
            </w:r>
            <w:commentRangeEnd w:id="133"/>
            <w:proofErr w:type="spellEnd"/>
            <w:r w:rsidR="00916520">
              <w:rPr>
                <w:rStyle w:val="CommentReference"/>
              </w:rPr>
              <w:commentReference w:id="133"/>
            </w:r>
          </w:p>
        </w:tc>
        <w:tc>
          <w:tcPr>
            <w:tcW w:w="1005"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12894</w:t>
            </w:r>
          </w:p>
        </w:tc>
        <w:tc>
          <w:tcPr>
            <w:tcW w:w="840" w:type="dxa"/>
            <w:tcMar>
              <w:top w:w="100" w:type="dxa"/>
              <w:left w:w="100" w:type="dxa"/>
              <w:bottom w:w="100" w:type="dxa"/>
              <w:right w:w="100" w:type="dxa"/>
            </w:tcMar>
          </w:tcPr>
          <w:p w:rsidR="00916520" w:rsidRDefault="00916520" w:rsidP="00094152">
            <w:pPr>
              <w:widowControl w:val="0"/>
              <w:jc w:val="center"/>
            </w:pPr>
            <w:r>
              <w:rPr>
                <w:color w:val="999999"/>
                <w:sz w:val="18"/>
                <w:szCs w:val="18"/>
                <w:highlight w:val="white"/>
              </w:rPr>
              <w:t>0.</w:t>
            </w:r>
            <w:r w:rsidR="00094152">
              <w:rPr>
                <w:color w:val="999999"/>
                <w:sz w:val="18"/>
                <w:szCs w:val="18"/>
              </w:rPr>
              <w:t>158</w:t>
            </w:r>
          </w:p>
        </w:tc>
        <w:tc>
          <w:tcPr>
            <w:tcW w:w="855" w:type="dxa"/>
            <w:tcMar>
              <w:top w:w="100" w:type="dxa"/>
              <w:left w:w="100" w:type="dxa"/>
              <w:bottom w:w="100" w:type="dxa"/>
              <w:right w:w="100" w:type="dxa"/>
            </w:tcMar>
          </w:tcPr>
          <w:p w:rsidR="00916520" w:rsidRDefault="00916520" w:rsidP="00094152">
            <w:pPr>
              <w:widowControl w:val="0"/>
              <w:jc w:val="center"/>
            </w:pPr>
            <w:r>
              <w:rPr>
                <w:color w:val="222222"/>
                <w:sz w:val="18"/>
                <w:szCs w:val="18"/>
                <w:highlight w:val="white"/>
              </w:rPr>
              <w:t>0.</w:t>
            </w:r>
            <w:r w:rsidR="00094152">
              <w:rPr>
                <w:color w:val="222222"/>
                <w:sz w:val="18"/>
                <w:szCs w:val="18"/>
              </w:rPr>
              <w:t>628</w:t>
            </w:r>
          </w:p>
        </w:tc>
        <w:tc>
          <w:tcPr>
            <w:tcW w:w="720" w:type="dxa"/>
            <w:tcMar>
              <w:top w:w="100" w:type="dxa"/>
              <w:left w:w="100" w:type="dxa"/>
              <w:bottom w:w="100" w:type="dxa"/>
              <w:right w:w="100" w:type="dxa"/>
            </w:tcMar>
          </w:tcPr>
          <w:p w:rsidR="00916520" w:rsidRDefault="00CB7CF2" w:rsidP="00CB7CF2">
            <w:pPr>
              <w:widowControl w:val="0"/>
              <w:jc w:val="center"/>
            </w:pPr>
            <w:r>
              <w:rPr>
                <w:color w:val="999999"/>
                <w:sz w:val="18"/>
                <w:szCs w:val="18"/>
                <w:highlight w:val="white"/>
              </w:rPr>
              <w:t>1.070</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0.505</w:t>
            </w:r>
          </w:p>
        </w:tc>
        <w:tc>
          <w:tcPr>
            <w:tcW w:w="946"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2.707</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8.582</w:t>
            </w:r>
          </w:p>
        </w:tc>
      </w:tr>
      <w:tr w:rsidR="00916520" w:rsidTr="0014728F">
        <w:tc>
          <w:tcPr>
            <w:tcW w:w="1261" w:type="dxa"/>
            <w:vMerge/>
            <w:tcMar>
              <w:top w:w="100" w:type="dxa"/>
              <w:left w:w="100" w:type="dxa"/>
              <w:bottom w:w="100" w:type="dxa"/>
              <w:right w:w="100" w:type="dxa"/>
            </w:tcMar>
          </w:tcPr>
          <w:p w:rsidR="00916520" w:rsidRDefault="00916520" w:rsidP="0014728F">
            <w:pPr>
              <w:widowControl w:val="0"/>
            </w:pPr>
          </w:p>
        </w:tc>
        <w:tc>
          <w:tcPr>
            <w:tcW w:w="1831" w:type="dxa"/>
            <w:tcMar>
              <w:top w:w="100" w:type="dxa"/>
              <w:left w:w="100" w:type="dxa"/>
              <w:bottom w:w="100" w:type="dxa"/>
              <w:right w:w="100" w:type="dxa"/>
            </w:tcMar>
          </w:tcPr>
          <w:p w:rsidR="00916520" w:rsidRDefault="00855324" w:rsidP="0014728F">
            <w:pPr>
              <w:widowControl w:val="0"/>
            </w:pPr>
            <w:r>
              <w:rPr>
                <w:color w:val="222222"/>
                <w:sz w:val="18"/>
                <w:szCs w:val="18"/>
                <w:highlight w:val="white"/>
              </w:rPr>
              <w:t xml:space="preserve">Bilateral </w:t>
            </w:r>
            <w:commentRangeStart w:id="134"/>
            <w:r w:rsidR="00916520">
              <w:rPr>
                <w:color w:val="222222"/>
                <w:sz w:val="18"/>
                <w:szCs w:val="18"/>
                <w:highlight w:val="white"/>
              </w:rPr>
              <w:t>Supplementary motor cortex</w:t>
            </w:r>
            <w:commentRangeEnd w:id="134"/>
            <w:r w:rsidR="00916520">
              <w:rPr>
                <w:rStyle w:val="CommentReference"/>
              </w:rPr>
              <w:commentReference w:id="134"/>
            </w:r>
          </w:p>
        </w:tc>
        <w:tc>
          <w:tcPr>
            <w:tcW w:w="1005"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3418</w:t>
            </w:r>
          </w:p>
        </w:tc>
        <w:tc>
          <w:tcPr>
            <w:tcW w:w="840" w:type="dxa"/>
            <w:tcMar>
              <w:top w:w="100" w:type="dxa"/>
              <w:left w:w="100" w:type="dxa"/>
              <w:bottom w:w="100" w:type="dxa"/>
              <w:right w:w="100" w:type="dxa"/>
            </w:tcMar>
          </w:tcPr>
          <w:p w:rsidR="00916520" w:rsidRDefault="00916520" w:rsidP="00094152">
            <w:pPr>
              <w:widowControl w:val="0"/>
              <w:jc w:val="center"/>
            </w:pPr>
            <w:r>
              <w:rPr>
                <w:color w:val="999999"/>
                <w:sz w:val="18"/>
                <w:szCs w:val="18"/>
                <w:highlight w:val="white"/>
              </w:rPr>
              <w:t>0.</w:t>
            </w:r>
            <w:r w:rsidR="00094152">
              <w:rPr>
                <w:color w:val="999999"/>
                <w:sz w:val="18"/>
                <w:szCs w:val="18"/>
              </w:rPr>
              <w:t>211</w:t>
            </w:r>
          </w:p>
        </w:tc>
        <w:tc>
          <w:tcPr>
            <w:tcW w:w="855" w:type="dxa"/>
            <w:tcMar>
              <w:top w:w="100" w:type="dxa"/>
              <w:left w:w="100" w:type="dxa"/>
              <w:bottom w:w="100" w:type="dxa"/>
              <w:right w:w="100" w:type="dxa"/>
            </w:tcMar>
          </w:tcPr>
          <w:p w:rsidR="00916520" w:rsidRDefault="00916520" w:rsidP="00094152">
            <w:pPr>
              <w:widowControl w:val="0"/>
              <w:jc w:val="center"/>
            </w:pPr>
            <w:r>
              <w:rPr>
                <w:color w:val="222222"/>
                <w:sz w:val="18"/>
                <w:szCs w:val="18"/>
                <w:highlight w:val="white"/>
              </w:rPr>
              <w:t>0.</w:t>
            </w:r>
            <w:r w:rsidR="00094152">
              <w:rPr>
                <w:color w:val="222222"/>
                <w:sz w:val="18"/>
                <w:szCs w:val="18"/>
              </w:rPr>
              <w:t>716</w:t>
            </w:r>
          </w:p>
        </w:tc>
        <w:tc>
          <w:tcPr>
            <w:tcW w:w="720" w:type="dxa"/>
            <w:tcMar>
              <w:top w:w="100" w:type="dxa"/>
              <w:left w:w="100" w:type="dxa"/>
              <w:bottom w:w="100" w:type="dxa"/>
              <w:right w:w="100" w:type="dxa"/>
            </w:tcMar>
          </w:tcPr>
          <w:p w:rsidR="00916520" w:rsidRDefault="00CB7CF2" w:rsidP="0014728F">
            <w:pPr>
              <w:widowControl w:val="0"/>
              <w:jc w:val="center"/>
            </w:pPr>
            <w:r>
              <w:rPr>
                <w:color w:val="999999"/>
                <w:sz w:val="18"/>
                <w:szCs w:val="18"/>
              </w:rPr>
              <w:t>1.197</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0.911</w:t>
            </w:r>
          </w:p>
        </w:tc>
        <w:tc>
          <w:tcPr>
            <w:tcW w:w="946"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4.033</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12.510</w:t>
            </w:r>
          </w:p>
        </w:tc>
      </w:tr>
      <w:tr w:rsidR="00916520" w:rsidTr="0014728F">
        <w:tc>
          <w:tcPr>
            <w:tcW w:w="1261" w:type="dxa"/>
            <w:vMerge/>
            <w:tcMar>
              <w:top w:w="100" w:type="dxa"/>
              <w:left w:w="100" w:type="dxa"/>
              <w:bottom w:w="100" w:type="dxa"/>
              <w:right w:w="100" w:type="dxa"/>
            </w:tcMar>
          </w:tcPr>
          <w:p w:rsidR="00916520" w:rsidRDefault="00916520" w:rsidP="0014728F">
            <w:pPr>
              <w:widowControl w:val="0"/>
            </w:pPr>
          </w:p>
        </w:tc>
        <w:tc>
          <w:tcPr>
            <w:tcW w:w="1831" w:type="dxa"/>
            <w:tcMar>
              <w:top w:w="100" w:type="dxa"/>
              <w:left w:w="100" w:type="dxa"/>
              <w:bottom w:w="100" w:type="dxa"/>
              <w:right w:w="100" w:type="dxa"/>
            </w:tcMar>
          </w:tcPr>
          <w:p w:rsidR="00916520" w:rsidRDefault="00916520" w:rsidP="0014728F">
            <w:pPr>
              <w:widowControl w:val="0"/>
            </w:pPr>
            <w:r>
              <w:rPr>
                <w:color w:val="222222"/>
                <w:sz w:val="18"/>
                <w:szCs w:val="18"/>
                <w:highlight w:val="white"/>
              </w:rPr>
              <w:t>Left putamen</w:t>
            </w:r>
          </w:p>
        </w:tc>
        <w:tc>
          <w:tcPr>
            <w:tcW w:w="1005"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1532</w:t>
            </w:r>
          </w:p>
        </w:tc>
        <w:tc>
          <w:tcPr>
            <w:tcW w:w="840" w:type="dxa"/>
            <w:tcMar>
              <w:top w:w="100" w:type="dxa"/>
              <w:left w:w="100" w:type="dxa"/>
              <w:bottom w:w="100" w:type="dxa"/>
              <w:right w:w="100" w:type="dxa"/>
            </w:tcMar>
          </w:tcPr>
          <w:p w:rsidR="00916520" w:rsidRDefault="00916520" w:rsidP="00094152">
            <w:pPr>
              <w:widowControl w:val="0"/>
              <w:jc w:val="center"/>
            </w:pPr>
            <w:r>
              <w:rPr>
                <w:color w:val="999999"/>
                <w:sz w:val="18"/>
                <w:szCs w:val="18"/>
                <w:highlight w:val="white"/>
              </w:rPr>
              <w:t>0.</w:t>
            </w:r>
            <w:r w:rsidR="00094152">
              <w:rPr>
                <w:color w:val="999999"/>
                <w:sz w:val="18"/>
                <w:szCs w:val="18"/>
              </w:rPr>
              <w:t>114</w:t>
            </w:r>
          </w:p>
        </w:tc>
        <w:tc>
          <w:tcPr>
            <w:tcW w:w="855" w:type="dxa"/>
            <w:tcMar>
              <w:top w:w="100" w:type="dxa"/>
              <w:left w:w="100" w:type="dxa"/>
              <w:bottom w:w="100" w:type="dxa"/>
              <w:right w:w="100" w:type="dxa"/>
            </w:tcMar>
          </w:tcPr>
          <w:p w:rsidR="00916520" w:rsidRDefault="00916520" w:rsidP="00094152">
            <w:pPr>
              <w:widowControl w:val="0"/>
              <w:jc w:val="center"/>
            </w:pPr>
            <w:r>
              <w:rPr>
                <w:color w:val="222222"/>
                <w:sz w:val="18"/>
                <w:szCs w:val="18"/>
                <w:highlight w:val="white"/>
              </w:rPr>
              <w:t>0.</w:t>
            </w:r>
            <w:r w:rsidR="00094152">
              <w:rPr>
                <w:color w:val="222222"/>
                <w:sz w:val="18"/>
                <w:szCs w:val="18"/>
              </w:rPr>
              <w:t>513</w:t>
            </w:r>
          </w:p>
        </w:tc>
        <w:tc>
          <w:tcPr>
            <w:tcW w:w="720" w:type="dxa"/>
            <w:tcMar>
              <w:top w:w="100" w:type="dxa"/>
              <w:left w:w="100" w:type="dxa"/>
              <w:bottom w:w="100" w:type="dxa"/>
              <w:right w:w="100" w:type="dxa"/>
            </w:tcMar>
          </w:tcPr>
          <w:p w:rsidR="00916520" w:rsidRDefault="00CB7CF2" w:rsidP="00CB7CF2">
            <w:pPr>
              <w:widowControl w:val="0"/>
              <w:jc w:val="center"/>
            </w:pPr>
            <w:r>
              <w:rPr>
                <w:color w:val="999999"/>
                <w:sz w:val="18"/>
                <w:szCs w:val="18"/>
                <w:highlight w:val="white"/>
              </w:rPr>
              <w:t>0.864</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0.586</w:t>
            </w:r>
          </w:p>
        </w:tc>
        <w:tc>
          <w:tcPr>
            <w:tcW w:w="946"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2.388</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4.318</w:t>
            </w:r>
          </w:p>
        </w:tc>
      </w:tr>
      <w:tr w:rsidR="00916520" w:rsidTr="0014728F">
        <w:tc>
          <w:tcPr>
            <w:tcW w:w="1261" w:type="dxa"/>
            <w:vMerge/>
            <w:tcMar>
              <w:top w:w="100" w:type="dxa"/>
              <w:left w:w="100" w:type="dxa"/>
              <w:bottom w:w="100" w:type="dxa"/>
              <w:right w:w="100" w:type="dxa"/>
            </w:tcMar>
          </w:tcPr>
          <w:p w:rsidR="00916520" w:rsidRDefault="00916520" w:rsidP="0014728F">
            <w:pPr>
              <w:widowControl w:val="0"/>
            </w:pPr>
          </w:p>
        </w:tc>
        <w:tc>
          <w:tcPr>
            <w:tcW w:w="1831" w:type="dxa"/>
            <w:tcMar>
              <w:top w:w="100" w:type="dxa"/>
              <w:left w:w="100" w:type="dxa"/>
              <w:bottom w:w="100" w:type="dxa"/>
              <w:right w:w="100" w:type="dxa"/>
            </w:tcMar>
          </w:tcPr>
          <w:p w:rsidR="00916520" w:rsidRDefault="00916520" w:rsidP="0014728F">
            <w:pPr>
              <w:widowControl w:val="0"/>
            </w:pPr>
            <w:r>
              <w:rPr>
                <w:color w:val="222222"/>
                <w:sz w:val="18"/>
                <w:szCs w:val="18"/>
                <w:highlight w:val="white"/>
              </w:rPr>
              <w:t>Right putamen</w:t>
            </w:r>
          </w:p>
        </w:tc>
        <w:tc>
          <w:tcPr>
            <w:tcW w:w="1005"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1437</w:t>
            </w:r>
          </w:p>
        </w:tc>
        <w:tc>
          <w:tcPr>
            <w:tcW w:w="840" w:type="dxa"/>
            <w:tcMar>
              <w:top w:w="100" w:type="dxa"/>
              <w:left w:w="100" w:type="dxa"/>
              <w:bottom w:w="100" w:type="dxa"/>
              <w:right w:w="100" w:type="dxa"/>
            </w:tcMar>
          </w:tcPr>
          <w:p w:rsidR="00916520" w:rsidRDefault="00916520" w:rsidP="00094152">
            <w:pPr>
              <w:widowControl w:val="0"/>
              <w:jc w:val="center"/>
            </w:pPr>
            <w:r>
              <w:rPr>
                <w:color w:val="999999"/>
                <w:sz w:val="18"/>
                <w:szCs w:val="18"/>
                <w:highlight w:val="white"/>
              </w:rPr>
              <w:t>-0.00</w:t>
            </w:r>
            <w:r w:rsidR="00094152">
              <w:rPr>
                <w:color w:val="999999"/>
                <w:sz w:val="18"/>
                <w:szCs w:val="18"/>
              </w:rPr>
              <w:t>8</w:t>
            </w:r>
          </w:p>
        </w:tc>
        <w:tc>
          <w:tcPr>
            <w:tcW w:w="855" w:type="dxa"/>
            <w:tcMar>
              <w:top w:w="100" w:type="dxa"/>
              <w:left w:w="100" w:type="dxa"/>
              <w:bottom w:w="100" w:type="dxa"/>
              <w:right w:w="100" w:type="dxa"/>
            </w:tcMar>
          </w:tcPr>
          <w:p w:rsidR="00916520" w:rsidRDefault="00916520" w:rsidP="00094152">
            <w:pPr>
              <w:widowControl w:val="0"/>
              <w:jc w:val="center"/>
            </w:pPr>
            <w:r>
              <w:rPr>
                <w:color w:val="222222"/>
                <w:sz w:val="18"/>
                <w:szCs w:val="18"/>
                <w:highlight w:val="white"/>
              </w:rPr>
              <w:t>0.</w:t>
            </w:r>
            <w:r w:rsidR="00094152">
              <w:rPr>
                <w:color w:val="222222"/>
                <w:sz w:val="18"/>
                <w:szCs w:val="18"/>
              </w:rPr>
              <w:t>369</w:t>
            </w:r>
          </w:p>
        </w:tc>
        <w:tc>
          <w:tcPr>
            <w:tcW w:w="720" w:type="dxa"/>
            <w:tcMar>
              <w:top w:w="100" w:type="dxa"/>
              <w:left w:w="100" w:type="dxa"/>
              <w:bottom w:w="100" w:type="dxa"/>
              <w:right w:w="100" w:type="dxa"/>
            </w:tcMar>
          </w:tcPr>
          <w:p w:rsidR="00916520" w:rsidRDefault="00916520" w:rsidP="00CB7CF2">
            <w:pPr>
              <w:widowControl w:val="0"/>
              <w:jc w:val="center"/>
            </w:pPr>
            <w:r>
              <w:rPr>
                <w:color w:val="999999"/>
                <w:sz w:val="18"/>
                <w:szCs w:val="18"/>
                <w:highlight w:val="white"/>
              </w:rPr>
              <w:t>0.</w:t>
            </w:r>
            <w:r w:rsidR="00CB7CF2">
              <w:rPr>
                <w:color w:val="999999"/>
                <w:sz w:val="18"/>
                <w:szCs w:val="18"/>
              </w:rPr>
              <w:t>749</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-0.045</w:t>
            </w:r>
          </w:p>
        </w:tc>
        <w:tc>
          <w:tcPr>
            <w:tcW w:w="946"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1.696</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3.609</w:t>
            </w:r>
          </w:p>
        </w:tc>
      </w:tr>
      <w:tr w:rsidR="00916520" w:rsidTr="0014728F">
        <w:tc>
          <w:tcPr>
            <w:tcW w:w="1261" w:type="dxa"/>
            <w:tcMar>
              <w:top w:w="100" w:type="dxa"/>
              <w:left w:w="100" w:type="dxa"/>
              <w:bottom w:w="100" w:type="dxa"/>
              <w:right w:w="100" w:type="dxa"/>
            </w:tcMar>
          </w:tcPr>
          <w:p w:rsidR="00916520" w:rsidRDefault="00916520" w:rsidP="0014728F">
            <w:pPr>
              <w:widowControl w:val="0"/>
            </w:pPr>
            <w:r>
              <w:rPr>
                <w:color w:val="222222"/>
                <w:sz w:val="18"/>
                <w:szCs w:val="18"/>
                <w:highlight w:val="white"/>
              </w:rPr>
              <w:t>Working memory</w:t>
            </w:r>
          </w:p>
        </w:tc>
        <w:tc>
          <w:tcPr>
            <w:tcW w:w="1831" w:type="dxa"/>
            <w:tcMar>
              <w:top w:w="100" w:type="dxa"/>
              <w:left w:w="100" w:type="dxa"/>
              <w:bottom w:w="100" w:type="dxa"/>
              <w:right w:w="100" w:type="dxa"/>
            </w:tcMar>
          </w:tcPr>
          <w:p w:rsidR="00916520" w:rsidRDefault="00855324" w:rsidP="0014728F">
            <w:pPr>
              <w:widowControl w:val="0"/>
            </w:pPr>
            <w:r>
              <w:rPr>
                <w:color w:val="222222"/>
                <w:sz w:val="18"/>
                <w:szCs w:val="18"/>
                <w:highlight w:val="white"/>
              </w:rPr>
              <w:t xml:space="preserve">Bilateral </w:t>
            </w:r>
            <w:commentRangeStart w:id="135"/>
            <w:r w:rsidR="00916520">
              <w:rPr>
                <w:color w:val="222222"/>
                <w:sz w:val="18"/>
                <w:szCs w:val="18"/>
                <w:highlight w:val="white"/>
              </w:rPr>
              <w:t xml:space="preserve">Middle frontal </w:t>
            </w:r>
            <w:proofErr w:type="spellStart"/>
            <w:r w:rsidR="00916520">
              <w:rPr>
                <w:color w:val="222222"/>
                <w:sz w:val="18"/>
                <w:szCs w:val="18"/>
                <w:highlight w:val="white"/>
              </w:rPr>
              <w:t>gyrus</w:t>
            </w:r>
            <w:commentRangeEnd w:id="135"/>
            <w:proofErr w:type="spellEnd"/>
            <w:r w:rsidR="00916520">
              <w:rPr>
                <w:rStyle w:val="CommentReference"/>
              </w:rPr>
              <w:commentReference w:id="135"/>
            </w:r>
          </w:p>
        </w:tc>
        <w:tc>
          <w:tcPr>
            <w:tcW w:w="1005"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7116</w:t>
            </w:r>
          </w:p>
        </w:tc>
        <w:tc>
          <w:tcPr>
            <w:tcW w:w="840" w:type="dxa"/>
            <w:tcMar>
              <w:top w:w="100" w:type="dxa"/>
              <w:left w:w="100" w:type="dxa"/>
              <w:bottom w:w="100" w:type="dxa"/>
              <w:right w:w="100" w:type="dxa"/>
            </w:tcMar>
          </w:tcPr>
          <w:p w:rsidR="00916520" w:rsidRDefault="00916520" w:rsidP="00094152">
            <w:pPr>
              <w:widowControl w:val="0"/>
              <w:jc w:val="center"/>
            </w:pPr>
            <w:r>
              <w:rPr>
                <w:color w:val="999999"/>
                <w:sz w:val="18"/>
                <w:szCs w:val="18"/>
                <w:highlight w:val="white"/>
              </w:rPr>
              <w:t>0.</w:t>
            </w:r>
            <w:r w:rsidR="00094152">
              <w:rPr>
                <w:color w:val="999999"/>
                <w:sz w:val="18"/>
                <w:szCs w:val="18"/>
              </w:rPr>
              <w:t>101</w:t>
            </w:r>
          </w:p>
        </w:tc>
        <w:tc>
          <w:tcPr>
            <w:tcW w:w="855" w:type="dxa"/>
            <w:tcMar>
              <w:top w:w="100" w:type="dxa"/>
              <w:left w:w="100" w:type="dxa"/>
              <w:bottom w:w="100" w:type="dxa"/>
              <w:right w:w="100" w:type="dxa"/>
            </w:tcMar>
          </w:tcPr>
          <w:p w:rsidR="00916520" w:rsidRDefault="00916520" w:rsidP="00094152">
            <w:pPr>
              <w:widowControl w:val="0"/>
              <w:jc w:val="center"/>
            </w:pPr>
            <w:r>
              <w:rPr>
                <w:color w:val="222222"/>
                <w:sz w:val="18"/>
                <w:szCs w:val="18"/>
                <w:highlight w:val="white"/>
              </w:rPr>
              <w:t>0.</w:t>
            </w:r>
            <w:r w:rsidR="00094152">
              <w:rPr>
                <w:color w:val="222222"/>
                <w:sz w:val="18"/>
                <w:szCs w:val="18"/>
              </w:rPr>
              <w:t>474</w:t>
            </w:r>
          </w:p>
        </w:tc>
        <w:tc>
          <w:tcPr>
            <w:tcW w:w="720" w:type="dxa"/>
            <w:tcMar>
              <w:top w:w="100" w:type="dxa"/>
              <w:left w:w="100" w:type="dxa"/>
              <w:bottom w:w="100" w:type="dxa"/>
              <w:right w:w="100" w:type="dxa"/>
            </w:tcMar>
          </w:tcPr>
          <w:p w:rsidR="00916520" w:rsidRDefault="00916520" w:rsidP="00CB7CF2">
            <w:pPr>
              <w:widowControl w:val="0"/>
              <w:jc w:val="center"/>
            </w:pPr>
            <w:r>
              <w:rPr>
                <w:color w:val="999999"/>
                <w:sz w:val="18"/>
                <w:szCs w:val="18"/>
                <w:highlight w:val="white"/>
              </w:rPr>
              <w:t>0.</w:t>
            </w:r>
            <w:r w:rsidR="00CB7CF2">
              <w:rPr>
                <w:color w:val="999999"/>
                <w:sz w:val="18"/>
                <w:szCs w:val="18"/>
              </w:rPr>
              <w:t>837</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0.130</w:t>
            </w:r>
          </w:p>
        </w:tc>
        <w:tc>
          <w:tcPr>
            <w:tcW w:w="946"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0.986</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2.504</w:t>
            </w:r>
          </w:p>
        </w:tc>
      </w:tr>
      <w:tr w:rsidR="00916520" w:rsidTr="0014728F">
        <w:tc>
          <w:tcPr>
            <w:tcW w:w="1261" w:type="dxa"/>
            <w:vMerge w:val="restart"/>
            <w:tcMar>
              <w:top w:w="100" w:type="dxa"/>
              <w:left w:w="100" w:type="dxa"/>
              <w:bottom w:w="100" w:type="dxa"/>
              <w:right w:w="100" w:type="dxa"/>
            </w:tcMar>
          </w:tcPr>
          <w:p w:rsidR="00916520" w:rsidRDefault="00916520" w:rsidP="0014728F">
            <w:pPr>
              <w:widowControl w:val="0"/>
            </w:pPr>
            <w:r>
              <w:rPr>
                <w:color w:val="222222"/>
                <w:sz w:val="18"/>
                <w:szCs w:val="18"/>
                <w:highlight w:val="white"/>
              </w:rPr>
              <w:t>E</w:t>
            </w:r>
            <w:r>
              <w:rPr>
                <w:color w:val="222222"/>
                <w:sz w:val="18"/>
                <w:szCs w:val="18"/>
              </w:rPr>
              <w:t>motion</w:t>
            </w:r>
          </w:p>
        </w:tc>
        <w:tc>
          <w:tcPr>
            <w:tcW w:w="1831" w:type="dxa"/>
            <w:tcMar>
              <w:top w:w="100" w:type="dxa"/>
              <w:left w:w="100" w:type="dxa"/>
              <w:bottom w:w="100" w:type="dxa"/>
              <w:right w:w="100" w:type="dxa"/>
            </w:tcMar>
          </w:tcPr>
          <w:p w:rsidR="00916520" w:rsidRDefault="00916520" w:rsidP="0014728F">
            <w:pPr>
              <w:widowControl w:val="0"/>
            </w:pPr>
            <w:r>
              <w:rPr>
                <w:color w:val="222222"/>
                <w:sz w:val="18"/>
                <w:szCs w:val="18"/>
                <w:highlight w:val="white"/>
              </w:rPr>
              <w:t>Left amygdala</w:t>
            </w:r>
          </w:p>
        </w:tc>
        <w:tc>
          <w:tcPr>
            <w:tcW w:w="1005"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1133</w:t>
            </w:r>
          </w:p>
        </w:tc>
        <w:tc>
          <w:tcPr>
            <w:tcW w:w="840" w:type="dxa"/>
            <w:tcMar>
              <w:top w:w="100" w:type="dxa"/>
              <w:left w:w="100" w:type="dxa"/>
              <w:bottom w:w="100" w:type="dxa"/>
              <w:right w:w="100" w:type="dxa"/>
            </w:tcMar>
          </w:tcPr>
          <w:p w:rsidR="00916520" w:rsidRDefault="00916520" w:rsidP="00094152">
            <w:pPr>
              <w:widowControl w:val="0"/>
              <w:jc w:val="center"/>
            </w:pPr>
            <w:r>
              <w:rPr>
                <w:color w:val="999999"/>
                <w:sz w:val="18"/>
                <w:szCs w:val="18"/>
                <w:highlight w:val="white"/>
              </w:rPr>
              <w:t>0.</w:t>
            </w:r>
            <w:r w:rsidR="00094152">
              <w:rPr>
                <w:color w:val="999999"/>
                <w:sz w:val="18"/>
                <w:szCs w:val="18"/>
              </w:rPr>
              <w:t>265</w:t>
            </w:r>
          </w:p>
        </w:tc>
        <w:tc>
          <w:tcPr>
            <w:tcW w:w="855" w:type="dxa"/>
            <w:tcMar>
              <w:top w:w="100" w:type="dxa"/>
              <w:left w:w="100" w:type="dxa"/>
              <w:bottom w:w="100" w:type="dxa"/>
              <w:right w:w="100" w:type="dxa"/>
            </w:tcMar>
          </w:tcPr>
          <w:p w:rsidR="00916520" w:rsidRDefault="00916520" w:rsidP="00CB7CF2">
            <w:pPr>
              <w:widowControl w:val="0"/>
              <w:jc w:val="center"/>
            </w:pPr>
            <w:r>
              <w:rPr>
                <w:color w:val="222222"/>
                <w:sz w:val="18"/>
                <w:szCs w:val="18"/>
                <w:highlight w:val="white"/>
              </w:rPr>
              <w:t>0.</w:t>
            </w:r>
            <w:r w:rsidR="00CB7CF2">
              <w:rPr>
                <w:color w:val="222222"/>
                <w:sz w:val="18"/>
                <w:szCs w:val="18"/>
              </w:rPr>
              <w:t>534</w:t>
            </w:r>
          </w:p>
        </w:tc>
        <w:tc>
          <w:tcPr>
            <w:tcW w:w="720" w:type="dxa"/>
            <w:tcMar>
              <w:top w:w="100" w:type="dxa"/>
              <w:left w:w="100" w:type="dxa"/>
              <w:bottom w:w="100" w:type="dxa"/>
              <w:right w:w="100" w:type="dxa"/>
            </w:tcMar>
          </w:tcPr>
          <w:p w:rsidR="00916520" w:rsidRDefault="00CB7CF2" w:rsidP="00CB7CF2">
            <w:pPr>
              <w:widowControl w:val="0"/>
              <w:jc w:val="center"/>
            </w:pPr>
            <w:r>
              <w:rPr>
                <w:color w:val="999999"/>
                <w:sz w:val="18"/>
                <w:szCs w:val="18"/>
                <w:highlight w:val="white"/>
              </w:rPr>
              <w:t>1.065</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0.516</w:t>
            </w:r>
          </w:p>
        </w:tc>
        <w:tc>
          <w:tcPr>
            <w:tcW w:w="946"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1.198</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3.379</w:t>
            </w:r>
          </w:p>
        </w:tc>
      </w:tr>
      <w:tr w:rsidR="00916520" w:rsidTr="0014728F">
        <w:tc>
          <w:tcPr>
            <w:tcW w:w="1261" w:type="dxa"/>
            <w:vMerge/>
            <w:tcMar>
              <w:top w:w="100" w:type="dxa"/>
              <w:left w:w="100" w:type="dxa"/>
              <w:bottom w:w="100" w:type="dxa"/>
              <w:right w:w="100" w:type="dxa"/>
            </w:tcMar>
          </w:tcPr>
          <w:p w:rsidR="00916520" w:rsidRDefault="00916520" w:rsidP="0014728F">
            <w:pPr>
              <w:widowControl w:val="0"/>
            </w:pPr>
          </w:p>
        </w:tc>
        <w:tc>
          <w:tcPr>
            <w:tcW w:w="1831" w:type="dxa"/>
            <w:tcMar>
              <w:top w:w="100" w:type="dxa"/>
              <w:left w:w="100" w:type="dxa"/>
              <w:bottom w:w="100" w:type="dxa"/>
              <w:right w:w="100" w:type="dxa"/>
            </w:tcMar>
          </w:tcPr>
          <w:p w:rsidR="00916520" w:rsidRDefault="00916520" w:rsidP="0014728F">
            <w:pPr>
              <w:widowControl w:val="0"/>
            </w:pPr>
            <w:r>
              <w:rPr>
                <w:color w:val="222222"/>
                <w:sz w:val="18"/>
                <w:szCs w:val="18"/>
                <w:highlight w:val="white"/>
              </w:rPr>
              <w:t>Right amygdala</w:t>
            </w:r>
          </w:p>
        </w:tc>
        <w:tc>
          <w:tcPr>
            <w:tcW w:w="1005"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1082</w:t>
            </w:r>
          </w:p>
        </w:tc>
        <w:tc>
          <w:tcPr>
            <w:tcW w:w="840" w:type="dxa"/>
            <w:tcMar>
              <w:top w:w="100" w:type="dxa"/>
              <w:left w:w="100" w:type="dxa"/>
              <w:bottom w:w="100" w:type="dxa"/>
              <w:right w:w="100" w:type="dxa"/>
            </w:tcMar>
          </w:tcPr>
          <w:p w:rsidR="00916520" w:rsidRDefault="00916520" w:rsidP="00094152">
            <w:pPr>
              <w:widowControl w:val="0"/>
              <w:jc w:val="center"/>
            </w:pPr>
            <w:r>
              <w:rPr>
                <w:color w:val="999999"/>
                <w:sz w:val="18"/>
                <w:szCs w:val="18"/>
                <w:highlight w:val="white"/>
              </w:rPr>
              <w:t>0.</w:t>
            </w:r>
            <w:r w:rsidR="00094152">
              <w:rPr>
                <w:color w:val="999999"/>
                <w:sz w:val="18"/>
                <w:szCs w:val="18"/>
              </w:rPr>
              <w:t>308</w:t>
            </w:r>
          </w:p>
        </w:tc>
        <w:tc>
          <w:tcPr>
            <w:tcW w:w="855" w:type="dxa"/>
            <w:tcMar>
              <w:top w:w="100" w:type="dxa"/>
              <w:left w:w="100" w:type="dxa"/>
              <w:bottom w:w="100" w:type="dxa"/>
              <w:right w:w="100" w:type="dxa"/>
            </w:tcMar>
          </w:tcPr>
          <w:p w:rsidR="00916520" w:rsidRDefault="00916520" w:rsidP="00CB7CF2">
            <w:pPr>
              <w:widowControl w:val="0"/>
              <w:jc w:val="center"/>
            </w:pPr>
            <w:r>
              <w:rPr>
                <w:color w:val="222222"/>
                <w:sz w:val="18"/>
                <w:szCs w:val="18"/>
                <w:highlight w:val="white"/>
              </w:rPr>
              <w:t>0.</w:t>
            </w:r>
            <w:r w:rsidR="00CB7CF2">
              <w:rPr>
                <w:color w:val="222222"/>
                <w:sz w:val="18"/>
                <w:szCs w:val="18"/>
              </w:rPr>
              <w:t>645</w:t>
            </w:r>
          </w:p>
        </w:tc>
        <w:tc>
          <w:tcPr>
            <w:tcW w:w="720" w:type="dxa"/>
            <w:tcMar>
              <w:top w:w="100" w:type="dxa"/>
              <w:left w:w="100" w:type="dxa"/>
              <w:bottom w:w="100" w:type="dxa"/>
              <w:right w:w="100" w:type="dxa"/>
            </w:tcMar>
          </w:tcPr>
          <w:p w:rsidR="00916520" w:rsidRDefault="00CB7CF2" w:rsidP="00CB7CF2">
            <w:pPr>
              <w:widowControl w:val="0"/>
              <w:jc w:val="center"/>
            </w:pPr>
            <w:r>
              <w:rPr>
                <w:color w:val="999999"/>
                <w:sz w:val="18"/>
                <w:szCs w:val="18"/>
                <w:highlight w:val="white"/>
              </w:rPr>
              <w:t>1.140</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0.581</w:t>
            </w:r>
          </w:p>
        </w:tc>
        <w:tc>
          <w:tcPr>
            <w:tcW w:w="946"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1.350</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3.557</w:t>
            </w:r>
          </w:p>
        </w:tc>
      </w:tr>
      <w:tr w:rsidR="00916520" w:rsidTr="0014728F">
        <w:tc>
          <w:tcPr>
            <w:tcW w:w="1261" w:type="dxa"/>
            <w:vMerge w:val="restart"/>
            <w:tcMar>
              <w:top w:w="100" w:type="dxa"/>
              <w:left w:w="100" w:type="dxa"/>
              <w:bottom w:w="100" w:type="dxa"/>
              <w:right w:w="100" w:type="dxa"/>
            </w:tcMar>
          </w:tcPr>
          <w:p w:rsidR="00916520" w:rsidRDefault="00916520" w:rsidP="0014728F">
            <w:pPr>
              <w:widowControl w:val="0"/>
            </w:pPr>
            <w:r>
              <w:rPr>
                <w:color w:val="222222"/>
                <w:sz w:val="18"/>
                <w:szCs w:val="18"/>
                <w:highlight w:val="white"/>
              </w:rPr>
              <w:t>G</w:t>
            </w:r>
            <w:r>
              <w:rPr>
                <w:color w:val="222222"/>
                <w:sz w:val="18"/>
                <w:szCs w:val="18"/>
              </w:rPr>
              <w:t>ambling</w:t>
            </w:r>
          </w:p>
        </w:tc>
        <w:tc>
          <w:tcPr>
            <w:tcW w:w="1831" w:type="dxa"/>
            <w:tcMar>
              <w:top w:w="100" w:type="dxa"/>
              <w:left w:w="100" w:type="dxa"/>
              <w:bottom w:w="100" w:type="dxa"/>
              <w:right w:w="100" w:type="dxa"/>
            </w:tcMar>
          </w:tcPr>
          <w:p w:rsidR="00916520" w:rsidRDefault="00916520" w:rsidP="0014728F">
            <w:pPr>
              <w:widowControl w:val="0"/>
            </w:pPr>
            <w:r>
              <w:rPr>
                <w:color w:val="222222"/>
                <w:sz w:val="18"/>
                <w:szCs w:val="18"/>
                <w:highlight w:val="white"/>
              </w:rPr>
              <w:t xml:space="preserve">Left </w:t>
            </w:r>
            <w:proofErr w:type="spellStart"/>
            <w:r>
              <w:rPr>
                <w:color w:val="222222"/>
                <w:sz w:val="18"/>
                <w:szCs w:val="18"/>
                <w:highlight w:val="white"/>
              </w:rPr>
              <w:t>accumbens</w:t>
            </w:r>
            <w:proofErr w:type="spellEnd"/>
          </w:p>
        </w:tc>
        <w:tc>
          <w:tcPr>
            <w:tcW w:w="1005"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455</w:t>
            </w:r>
          </w:p>
        </w:tc>
        <w:tc>
          <w:tcPr>
            <w:tcW w:w="840" w:type="dxa"/>
            <w:tcMar>
              <w:top w:w="100" w:type="dxa"/>
              <w:left w:w="100" w:type="dxa"/>
              <w:bottom w:w="100" w:type="dxa"/>
              <w:right w:w="100" w:type="dxa"/>
            </w:tcMar>
          </w:tcPr>
          <w:p w:rsidR="00916520" w:rsidRDefault="00916520" w:rsidP="00094152">
            <w:pPr>
              <w:widowControl w:val="0"/>
              <w:jc w:val="center"/>
            </w:pPr>
            <w:r>
              <w:rPr>
                <w:color w:val="999999"/>
                <w:sz w:val="18"/>
                <w:szCs w:val="18"/>
                <w:highlight w:val="white"/>
              </w:rPr>
              <w:t>0.</w:t>
            </w:r>
            <w:r w:rsidR="00094152">
              <w:rPr>
                <w:color w:val="999999"/>
                <w:sz w:val="18"/>
                <w:szCs w:val="18"/>
              </w:rPr>
              <w:t>138</w:t>
            </w:r>
          </w:p>
        </w:tc>
        <w:tc>
          <w:tcPr>
            <w:tcW w:w="855" w:type="dxa"/>
            <w:tcMar>
              <w:top w:w="100" w:type="dxa"/>
              <w:left w:w="100" w:type="dxa"/>
              <w:bottom w:w="100" w:type="dxa"/>
              <w:right w:w="100" w:type="dxa"/>
            </w:tcMar>
          </w:tcPr>
          <w:p w:rsidR="00916520" w:rsidRDefault="00916520" w:rsidP="00CB7CF2">
            <w:pPr>
              <w:widowControl w:val="0"/>
              <w:jc w:val="center"/>
            </w:pPr>
            <w:r>
              <w:rPr>
                <w:color w:val="222222"/>
                <w:sz w:val="18"/>
                <w:szCs w:val="18"/>
                <w:highlight w:val="white"/>
              </w:rPr>
              <w:t>0.</w:t>
            </w:r>
            <w:r w:rsidR="00CB7CF2">
              <w:rPr>
                <w:color w:val="222222"/>
                <w:sz w:val="18"/>
                <w:szCs w:val="18"/>
              </w:rPr>
              <w:t>310</w:t>
            </w:r>
          </w:p>
        </w:tc>
        <w:tc>
          <w:tcPr>
            <w:tcW w:w="720" w:type="dxa"/>
            <w:tcMar>
              <w:top w:w="100" w:type="dxa"/>
              <w:left w:w="100" w:type="dxa"/>
              <w:bottom w:w="100" w:type="dxa"/>
              <w:right w:w="100" w:type="dxa"/>
            </w:tcMar>
          </w:tcPr>
          <w:p w:rsidR="00916520" w:rsidRDefault="00916520" w:rsidP="00CB7CF2">
            <w:pPr>
              <w:widowControl w:val="0"/>
              <w:jc w:val="center"/>
            </w:pPr>
            <w:r>
              <w:rPr>
                <w:color w:val="999999"/>
                <w:sz w:val="18"/>
                <w:szCs w:val="18"/>
                <w:highlight w:val="white"/>
              </w:rPr>
              <w:t>0.</w:t>
            </w:r>
            <w:r w:rsidR="00CB7CF2">
              <w:rPr>
                <w:color w:val="999999"/>
                <w:sz w:val="18"/>
                <w:szCs w:val="18"/>
              </w:rPr>
              <w:t>461</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0.369</w:t>
            </w:r>
          </w:p>
        </w:tc>
        <w:tc>
          <w:tcPr>
            <w:tcW w:w="946"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0.849</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1.440</w:t>
            </w:r>
          </w:p>
        </w:tc>
      </w:tr>
      <w:tr w:rsidR="00916520" w:rsidTr="0014728F">
        <w:tc>
          <w:tcPr>
            <w:tcW w:w="1261" w:type="dxa"/>
            <w:vMerge/>
            <w:tcMar>
              <w:top w:w="100" w:type="dxa"/>
              <w:left w:w="100" w:type="dxa"/>
              <w:bottom w:w="100" w:type="dxa"/>
              <w:right w:w="100" w:type="dxa"/>
            </w:tcMar>
          </w:tcPr>
          <w:p w:rsidR="00916520" w:rsidRDefault="00916520" w:rsidP="0014728F">
            <w:pPr>
              <w:widowControl w:val="0"/>
            </w:pPr>
          </w:p>
        </w:tc>
        <w:tc>
          <w:tcPr>
            <w:tcW w:w="1831" w:type="dxa"/>
            <w:tcMar>
              <w:top w:w="100" w:type="dxa"/>
              <w:left w:w="100" w:type="dxa"/>
              <w:bottom w:w="100" w:type="dxa"/>
              <w:right w:w="100" w:type="dxa"/>
            </w:tcMar>
          </w:tcPr>
          <w:p w:rsidR="00916520" w:rsidRDefault="00916520" w:rsidP="0014728F">
            <w:pPr>
              <w:widowControl w:val="0"/>
            </w:pPr>
            <w:r>
              <w:rPr>
                <w:color w:val="222222"/>
                <w:sz w:val="18"/>
                <w:szCs w:val="18"/>
                <w:highlight w:val="white"/>
              </w:rPr>
              <w:t xml:space="preserve">Right </w:t>
            </w:r>
            <w:proofErr w:type="spellStart"/>
            <w:r>
              <w:rPr>
                <w:color w:val="222222"/>
                <w:sz w:val="18"/>
                <w:szCs w:val="18"/>
                <w:highlight w:val="white"/>
              </w:rPr>
              <w:t>accumbens</w:t>
            </w:r>
            <w:proofErr w:type="spellEnd"/>
          </w:p>
        </w:tc>
        <w:tc>
          <w:tcPr>
            <w:tcW w:w="1005"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417</w:t>
            </w:r>
          </w:p>
        </w:tc>
        <w:tc>
          <w:tcPr>
            <w:tcW w:w="840" w:type="dxa"/>
            <w:tcMar>
              <w:top w:w="100" w:type="dxa"/>
              <w:left w:w="100" w:type="dxa"/>
              <w:bottom w:w="100" w:type="dxa"/>
              <w:right w:w="100" w:type="dxa"/>
            </w:tcMar>
          </w:tcPr>
          <w:p w:rsidR="00916520" w:rsidRDefault="00916520" w:rsidP="00094152">
            <w:pPr>
              <w:widowControl w:val="0"/>
              <w:jc w:val="center"/>
            </w:pPr>
            <w:r>
              <w:rPr>
                <w:color w:val="999999"/>
                <w:sz w:val="18"/>
                <w:szCs w:val="18"/>
                <w:highlight w:val="white"/>
              </w:rPr>
              <w:t>0.</w:t>
            </w:r>
            <w:r w:rsidR="00094152">
              <w:rPr>
                <w:color w:val="999999"/>
                <w:sz w:val="18"/>
                <w:szCs w:val="18"/>
              </w:rPr>
              <w:t>141</w:t>
            </w:r>
          </w:p>
        </w:tc>
        <w:tc>
          <w:tcPr>
            <w:tcW w:w="855" w:type="dxa"/>
            <w:tcMar>
              <w:top w:w="100" w:type="dxa"/>
              <w:left w:w="100" w:type="dxa"/>
              <w:bottom w:w="100" w:type="dxa"/>
              <w:right w:w="100" w:type="dxa"/>
            </w:tcMar>
          </w:tcPr>
          <w:p w:rsidR="00916520" w:rsidRDefault="00916520" w:rsidP="00CB7CF2">
            <w:pPr>
              <w:widowControl w:val="0"/>
              <w:jc w:val="center"/>
            </w:pPr>
            <w:r>
              <w:rPr>
                <w:color w:val="222222"/>
                <w:sz w:val="18"/>
                <w:szCs w:val="18"/>
                <w:highlight w:val="white"/>
              </w:rPr>
              <w:t>0.</w:t>
            </w:r>
            <w:r w:rsidR="00CB7CF2">
              <w:rPr>
                <w:color w:val="222222"/>
                <w:sz w:val="18"/>
                <w:szCs w:val="18"/>
              </w:rPr>
              <w:t>332</w:t>
            </w:r>
          </w:p>
        </w:tc>
        <w:tc>
          <w:tcPr>
            <w:tcW w:w="720" w:type="dxa"/>
            <w:tcMar>
              <w:top w:w="100" w:type="dxa"/>
              <w:left w:w="100" w:type="dxa"/>
              <w:bottom w:w="100" w:type="dxa"/>
              <w:right w:w="100" w:type="dxa"/>
            </w:tcMar>
          </w:tcPr>
          <w:p w:rsidR="00916520" w:rsidRDefault="00916520" w:rsidP="00CB7CF2">
            <w:pPr>
              <w:widowControl w:val="0"/>
              <w:jc w:val="center"/>
            </w:pPr>
            <w:r>
              <w:rPr>
                <w:color w:val="999999"/>
                <w:sz w:val="18"/>
                <w:szCs w:val="18"/>
                <w:highlight w:val="white"/>
              </w:rPr>
              <w:t>0.</w:t>
            </w:r>
            <w:r w:rsidR="00CB7CF2">
              <w:rPr>
                <w:color w:val="999999"/>
                <w:sz w:val="18"/>
                <w:szCs w:val="18"/>
              </w:rPr>
              <w:t>488</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0.373</w:t>
            </w:r>
          </w:p>
        </w:tc>
        <w:tc>
          <w:tcPr>
            <w:tcW w:w="946" w:type="dxa"/>
            <w:tcMar>
              <w:top w:w="100" w:type="dxa"/>
              <w:left w:w="100" w:type="dxa"/>
              <w:bottom w:w="100" w:type="dxa"/>
              <w:right w:w="100" w:type="dxa"/>
            </w:tcMar>
          </w:tcPr>
          <w:p w:rsidR="00916520" w:rsidRDefault="00916520" w:rsidP="0014728F">
            <w:pPr>
              <w:widowControl w:val="0"/>
              <w:jc w:val="center"/>
            </w:pPr>
            <w:r>
              <w:rPr>
                <w:color w:val="222222"/>
                <w:sz w:val="18"/>
                <w:szCs w:val="18"/>
                <w:highlight w:val="white"/>
              </w:rPr>
              <w:t>0.981</w:t>
            </w:r>
          </w:p>
        </w:tc>
        <w:tc>
          <w:tcPr>
            <w:tcW w:w="946" w:type="dxa"/>
            <w:tcMar>
              <w:top w:w="100" w:type="dxa"/>
              <w:left w:w="100" w:type="dxa"/>
              <w:bottom w:w="100" w:type="dxa"/>
              <w:right w:w="100" w:type="dxa"/>
            </w:tcMar>
          </w:tcPr>
          <w:p w:rsidR="00916520" w:rsidRDefault="00916520" w:rsidP="0014728F">
            <w:pPr>
              <w:widowControl w:val="0"/>
              <w:jc w:val="center"/>
            </w:pPr>
            <w:r>
              <w:rPr>
                <w:color w:val="999999"/>
                <w:sz w:val="18"/>
                <w:szCs w:val="18"/>
                <w:highlight w:val="white"/>
              </w:rPr>
              <w:t>1.618</w:t>
            </w:r>
          </w:p>
        </w:tc>
      </w:tr>
    </w:tbl>
    <w:p w:rsidR="00A66A93" w:rsidRDefault="00A66A93"/>
    <w:p w:rsidR="00A66A93" w:rsidRDefault="00A66A93"/>
    <w:p w:rsidR="00A66A93" w:rsidRDefault="00B64B2E">
      <w:pPr>
        <w:widowControl w:val="0"/>
        <w:spacing w:before="220" w:line="480" w:lineRule="auto"/>
        <w:ind w:left="440" w:hanging="440"/>
      </w:pPr>
      <w:r>
        <w:t>1.</w:t>
      </w:r>
      <w:r>
        <w:tab/>
      </w:r>
      <w:hyperlink r:id="rId12">
        <w:proofErr w:type="spellStart"/>
        <w:r>
          <w:t>Jenkinson</w:t>
        </w:r>
        <w:proofErr w:type="spellEnd"/>
        <w:r>
          <w:t xml:space="preserve">, M., Beckmann, C. F., Behrens, T. E. J., </w:t>
        </w:r>
        <w:proofErr w:type="spellStart"/>
        <w:r>
          <w:t>Woolrich</w:t>
        </w:r>
        <w:proofErr w:type="spellEnd"/>
        <w:r>
          <w:t xml:space="preserve">, M. W. &amp; Smith, S. M. FSL. </w:t>
        </w:r>
      </w:hyperlink>
      <w:hyperlink r:id="rId13">
        <w:proofErr w:type="spellStart"/>
        <w:r>
          <w:rPr>
            <w:i/>
          </w:rPr>
          <w:t>Neuroimage</w:t>
        </w:r>
        <w:proofErr w:type="spellEnd"/>
      </w:hyperlink>
      <w:hyperlink r:id="rId14">
        <w:r>
          <w:t xml:space="preserve"> </w:t>
        </w:r>
      </w:hyperlink>
      <w:hyperlink r:id="rId15">
        <w:r>
          <w:rPr>
            <w:b/>
          </w:rPr>
          <w:t>62,</w:t>
        </w:r>
      </w:hyperlink>
      <w:hyperlink r:id="rId16">
        <w:r>
          <w:t xml:space="preserve"> 782–790 (2012).</w:t>
        </w:r>
      </w:hyperlink>
    </w:p>
    <w:p w:rsidR="00A66A93" w:rsidRDefault="00B64B2E">
      <w:pPr>
        <w:widowControl w:val="0"/>
        <w:spacing w:line="480" w:lineRule="auto"/>
        <w:ind w:left="440" w:hanging="440"/>
      </w:pPr>
      <w:r>
        <w:t>2.</w:t>
      </w:r>
      <w:r>
        <w:tab/>
      </w:r>
      <w:hyperlink r:id="rId17">
        <w:r>
          <w:t xml:space="preserve">Van Essen, D. C. </w:t>
        </w:r>
      </w:hyperlink>
      <w:hyperlink r:id="rId18">
        <w:r>
          <w:rPr>
            <w:i/>
          </w:rPr>
          <w:t>et al.</w:t>
        </w:r>
      </w:hyperlink>
      <w:hyperlink r:id="rId19">
        <w:r>
          <w:t xml:space="preserve"> The WU-</w:t>
        </w:r>
        <w:proofErr w:type="spellStart"/>
        <w:r>
          <w:t>Minn</w:t>
        </w:r>
        <w:proofErr w:type="spellEnd"/>
        <w:r>
          <w:t xml:space="preserve"> Human Connectome Project: An overview. </w:t>
        </w:r>
      </w:hyperlink>
      <w:hyperlink r:id="rId20">
        <w:proofErr w:type="spellStart"/>
        <w:r>
          <w:rPr>
            <w:i/>
          </w:rPr>
          <w:t>Neuroimage</w:t>
        </w:r>
        <w:proofErr w:type="spellEnd"/>
      </w:hyperlink>
      <w:hyperlink r:id="rId21">
        <w:r>
          <w:t xml:space="preserve"> </w:t>
        </w:r>
      </w:hyperlink>
      <w:hyperlink r:id="rId22">
        <w:r>
          <w:rPr>
            <w:b/>
          </w:rPr>
          <w:t>80,</w:t>
        </w:r>
      </w:hyperlink>
      <w:hyperlink r:id="rId23">
        <w:r>
          <w:t xml:space="preserve"> 62–79 (2013).</w:t>
        </w:r>
      </w:hyperlink>
    </w:p>
    <w:p w:rsidR="00A66A93" w:rsidRDefault="00B64B2E">
      <w:pPr>
        <w:widowControl w:val="0"/>
        <w:spacing w:line="480" w:lineRule="auto"/>
        <w:ind w:left="440" w:hanging="440"/>
      </w:pPr>
      <w:r>
        <w:t>3.</w:t>
      </w:r>
      <w:r>
        <w:tab/>
      </w:r>
      <w:hyperlink r:id="rId24">
        <w:proofErr w:type="spellStart"/>
        <w:r>
          <w:t>Yarkoni</w:t>
        </w:r>
        <w:proofErr w:type="spellEnd"/>
        <w:r>
          <w:t xml:space="preserve">, T., Poldrack, R. A., Nichols, T. E., Van Essen, D. C. &amp; Wager, T. D. Large-scale automated synthesis of human functional neuroimaging data. </w:t>
        </w:r>
      </w:hyperlink>
      <w:hyperlink r:id="rId25">
        <w:proofErr w:type="gramStart"/>
        <w:r>
          <w:rPr>
            <w:i/>
          </w:rPr>
          <w:t>Nat. Methods</w:t>
        </w:r>
      </w:hyperlink>
      <w:hyperlink r:id="rId26">
        <w:r>
          <w:t xml:space="preserve"> </w:t>
        </w:r>
      </w:hyperlink>
      <w:hyperlink r:id="rId27">
        <w:r>
          <w:rPr>
            <w:b/>
          </w:rPr>
          <w:t>8,</w:t>
        </w:r>
      </w:hyperlink>
      <w:hyperlink r:id="rId28">
        <w:r>
          <w:t xml:space="preserve"> 665–670 (2011).</w:t>
        </w:r>
        <w:proofErr w:type="gramEnd"/>
      </w:hyperlink>
    </w:p>
    <w:p w:rsidR="00A66A93" w:rsidRDefault="00B64B2E">
      <w:pPr>
        <w:widowControl w:val="0"/>
        <w:spacing w:line="480" w:lineRule="auto"/>
        <w:ind w:left="440" w:hanging="440"/>
      </w:pPr>
      <w:r>
        <w:t>4.</w:t>
      </w:r>
      <w:r>
        <w:tab/>
      </w:r>
      <w:hyperlink r:id="rId29">
        <w:proofErr w:type="spellStart"/>
        <w:r>
          <w:t>Desikan</w:t>
        </w:r>
        <w:proofErr w:type="spellEnd"/>
        <w:r>
          <w:t xml:space="preserve">, R. S. </w:t>
        </w:r>
      </w:hyperlink>
      <w:hyperlink r:id="rId30">
        <w:r>
          <w:rPr>
            <w:i/>
          </w:rPr>
          <w:t>et al.</w:t>
        </w:r>
      </w:hyperlink>
      <w:hyperlink r:id="rId31">
        <w:r>
          <w:t xml:space="preserve"> An automated </w:t>
        </w:r>
        <w:proofErr w:type="spellStart"/>
        <w:r>
          <w:t>labeling</w:t>
        </w:r>
        <w:proofErr w:type="spellEnd"/>
        <w:r>
          <w:t xml:space="preserve"> system for subdividing the human cerebral cortex on MRI scans into </w:t>
        </w:r>
        <w:proofErr w:type="spellStart"/>
        <w:r>
          <w:t>gyral</w:t>
        </w:r>
        <w:proofErr w:type="spellEnd"/>
        <w:r>
          <w:t xml:space="preserve"> based regions of interest. </w:t>
        </w:r>
      </w:hyperlink>
      <w:hyperlink r:id="rId32">
        <w:proofErr w:type="spellStart"/>
        <w:proofErr w:type="gramStart"/>
        <w:r>
          <w:rPr>
            <w:i/>
          </w:rPr>
          <w:t>Neuroimage</w:t>
        </w:r>
        <w:proofErr w:type="spellEnd"/>
      </w:hyperlink>
      <w:hyperlink r:id="rId33">
        <w:r>
          <w:t xml:space="preserve"> </w:t>
        </w:r>
      </w:hyperlink>
      <w:hyperlink r:id="rId34">
        <w:r>
          <w:rPr>
            <w:b/>
          </w:rPr>
          <w:t>31,</w:t>
        </w:r>
      </w:hyperlink>
      <w:hyperlink r:id="rId35">
        <w:r>
          <w:t xml:space="preserve"> 968–980 (2006).</w:t>
        </w:r>
        <w:proofErr w:type="gramEnd"/>
      </w:hyperlink>
    </w:p>
    <w:p w:rsidR="00A66A93" w:rsidRDefault="003A498F">
      <w:pPr>
        <w:widowControl w:val="0"/>
      </w:pPr>
      <w:r>
        <w:rPr>
          <w:rStyle w:val="CommentReference"/>
        </w:rPr>
        <w:commentReference w:id="136"/>
      </w:r>
    </w:p>
    <w:sectPr w:rsidR="00A66A93">
      <w:pgSz w:w="12240" w:h="15840"/>
      <w:pgMar w:top="1440" w:right="1440" w:bottom="1440" w:left="1440" w:header="720" w:footer="720" w:gutter="0"/>
      <w:pgNumType w:start="1"/>
      <w:cols w:space="720" w:equalWidth="0">
        <w:col w:w="9360"/>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ay, Natasha" w:date="2016-06-21T15:49:00Z" w:initials="NB">
    <w:p w:rsidR="00D15B49" w:rsidRDefault="00D15B49">
      <w:pPr>
        <w:pStyle w:val="CommentText"/>
      </w:pPr>
      <w:r>
        <w:rPr>
          <w:rStyle w:val="CommentReference"/>
        </w:rPr>
        <w:annotationRef/>
      </w:r>
      <w:r>
        <w:t xml:space="preserve">I have replaced the legend that was here with the 'README' text from the repository, because it seems to spell out more clearly what was actually done to create the table. In this way, this should be presented as a Box (as there is a fair amount of text, and the table is part of it). </w:t>
      </w:r>
    </w:p>
    <w:p w:rsidR="00D15B49" w:rsidRDefault="00D15B49">
      <w:pPr>
        <w:pStyle w:val="CommentText"/>
      </w:pPr>
    </w:p>
    <w:p w:rsidR="00D15B49" w:rsidRDefault="00D15B49">
      <w:pPr>
        <w:pStyle w:val="CommentText"/>
      </w:pPr>
      <w:r>
        <w:t>I also think it makes sense to place the table at the end of the box, as a 'result' of the processes outlined here.</w:t>
      </w:r>
    </w:p>
    <w:p w:rsidR="00D15B49" w:rsidRDefault="00D15B49">
      <w:pPr>
        <w:pStyle w:val="CommentText"/>
      </w:pPr>
    </w:p>
    <w:p w:rsidR="00D15B49" w:rsidRDefault="00D15B49">
      <w:pPr>
        <w:pStyle w:val="CommentText"/>
      </w:pPr>
      <w:r>
        <w:t>Importantly, it should be possible for someone to go away and follow the step-by-step instructions to end up with this exact table, and it should be clear why each step was taken.</w:t>
      </w:r>
    </w:p>
  </w:comment>
  <w:comment w:id="1" w:author="Bray, Natasha" w:date="2016-06-21T15:49:00Z" w:initials="NB">
    <w:p w:rsidR="00D15B49" w:rsidRDefault="00D15B49">
      <w:pPr>
        <w:pStyle w:val="CommentText"/>
      </w:pPr>
      <w:r>
        <w:rPr>
          <w:rStyle w:val="CommentReference"/>
        </w:rPr>
        <w:annotationRef/>
      </w:r>
      <w:r>
        <w:t>We usually aim for figure/table/box titles to fit on one line.</w:t>
      </w:r>
    </w:p>
  </w:comment>
  <w:comment w:id="2" w:author="Bray, Natasha" w:date="2016-07-06T15:53:00Z" w:initials="NB">
    <w:p w:rsidR="00D15B49" w:rsidRDefault="00D15B49">
      <w:pPr>
        <w:pStyle w:val="CommentText"/>
      </w:pPr>
      <w:r>
        <w:rPr>
          <w:rStyle w:val="CommentReference"/>
        </w:rPr>
        <w:annotationRef/>
      </w:r>
      <w:r>
        <w:t>Please specify what the purpose of this investigation was. That is, was it to demonstrate typical effect sizes in BOLD data that are associated with different types of task?</w:t>
      </w:r>
    </w:p>
    <w:p w:rsidR="00D15B49" w:rsidRPr="005E2F03" w:rsidRDefault="00D15B49">
      <w:pPr>
        <w:pStyle w:val="CommentText"/>
        <w:rPr>
          <w:b/>
        </w:rPr>
      </w:pPr>
      <w:r w:rsidRPr="005E2F03">
        <w:rPr>
          <w:b/>
          <w:highlight w:val="green"/>
        </w:rPr>
        <w:t>JD: OK</w:t>
      </w:r>
    </w:p>
  </w:comment>
  <w:comment w:id="3" w:author="Bray, Natasha" w:date="2016-07-06T15:55:00Z" w:initials="NB">
    <w:p w:rsidR="00D15B49" w:rsidRDefault="00D15B49">
      <w:pPr>
        <w:pStyle w:val="CommentText"/>
      </w:pPr>
      <w:r>
        <w:rPr>
          <w:rStyle w:val="CommentReference"/>
        </w:rPr>
        <w:annotationRef/>
      </w:r>
      <w:r>
        <w:t>Please briefly explain the rationale for using data from this project. For example, is it the only project that has administered series of (different paradigm) tasks to the same individuals while in an fMRI scanner?</w:t>
      </w:r>
    </w:p>
    <w:p w:rsidR="00D15B49" w:rsidRPr="00860BE0" w:rsidRDefault="00D15B49">
      <w:pPr>
        <w:pStyle w:val="CommentText"/>
        <w:rPr>
          <w:b/>
          <w:rPrChange w:id="5" w:author="Joke" w:date="2016-07-06T15:55:00Z">
            <w:rPr/>
          </w:rPrChange>
        </w:rPr>
      </w:pPr>
      <w:r w:rsidRPr="005E2F03">
        <w:rPr>
          <w:b/>
          <w:highlight w:val="green"/>
        </w:rPr>
        <w:t>JD: OK</w:t>
      </w:r>
    </w:p>
  </w:comment>
  <w:comment w:id="6" w:author="Bray, Natasha" w:date="2016-07-06T15:59:00Z" w:initials="NB">
    <w:p w:rsidR="00D15B49" w:rsidRDefault="00D15B49">
      <w:pPr>
        <w:pStyle w:val="CommentText"/>
      </w:pPr>
      <w:r>
        <w:rPr>
          <w:rStyle w:val="CommentReference"/>
        </w:rPr>
        <w:annotationRef/>
      </w:r>
      <w:r>
        <w:t>Are these citable? That is, could you please cite the individual studies associated with each task so that anyone could find the methods for each task?</w:t>
      </w:r>
    </w:p>
    <w:p w:rsidR="00D15B49" w:rsidRPr="00F50D22" w:rsidRDefault="00D15B49">
      <w:pPr>
        <w:pStyle w:val="CommentText"/>
        <w:rPr>
          <w:b/>
          <w:highlight w:val="green"/>
        </w:rPr>
      </w:pPr>
      <w:r w:rsidRPr="00F50D22">
        <w:rPr>
          <w:b/>
          <w:highlight w:val="green"/>
        </w:rPr>
        <w:t>JD: I don't know how the citation system is for NRN, so I didn't want to add them in the paper.  But here they are:</w:t>
      </w:r>
    </w:p>
    <w:p w:rsidR="00D15B49" w:rsidRPr="00F50D22" w:rsidRDefault="00D15B49" w:rsidP="003507CE">
      <w:pPr>
        <w:rPr>
          <w:rFonts w:eastAsia="Times New Roman"/>
          <w:b/>
          <w:sz w:val="20"/>
          <w:szCs w:val="20"/>
          <w:highlight w:val="green"/>
          <w:shd w:val="clear" w:color="auto" w:fill="FFFFFF"/>
          <w:lang w:val="en-US" w:eastAsia="en-US"/>
        </w:rPr>
      </w:pPr>
      <w:r w:rsidRPr="00F50D22">
        <w:rPr>
          <w:b/>
          <w:sz w:val="20"/>
          <w:szCs w:val="20"/>
          <w:highlight w:val="green"/>
        </w:rPr>
        <w:t xml:space="preserve">EMOTION: </w:t>
      </w:r>
      <w:r w:rsidRPr="00F50D22">
        <w:rPr>
          <w:rFonts w:eastAsia="Times New Roman"/>
          <w:b/>
          <w:sz w:val="20"/>
          <w:szCs w:val="20"/>
          <w:highlight w:val="green"/>
          <w:shd w:val="clear" w:color="auto" w:fill="FFFFFF"/>
          <w:lang w:val="en-US" w:eastAsia="en-US"/>
        </w:rPr>
        <w:t xml:space="preserve">Smith R, </w:t>
      </w:r>
      <w:proofErr w:type="spellStart"/>
      <w:r w:rsidRPr="00F50D22">
        <w:rPr>
          <w:rFonts w:eastAsia="Times New Roman"/>
          <w:b/>
          <w:sz w:val="20"/>
          <w:szCs w:val="20"/>
          <w:highlight w:val="green"/>
          <w:shd w:val="clear" w:color="auto" w:fill="FFFFFF"/>
          <w:lang w:val="en-US" w:eastAsia="en-US"/>
        </w:rPr>
        <w:t>Keramatian</w:t>
      </w:r>
      <w:proofErr w:type="spellEnd"/>
      <w:r w:rsidRPr="00F50D22">
        <w:rPr>
          <w:rFonts w:eastAsia="Times New Roman"/>
          <w:b/>
          <w:sz w:val="20"/>
          <w:szCs w:val="20"/>
          <w:highlight w:val="green"/>
          <w:shd w:val="clear" w:color="auto" w:fill="FFFFFF"/>
          <w:lang w:val="en-US" w:eastAsia="en-US"/>
        </w:rPr>
        <w:t xml:space="preserve"> K, </w:t>
      </w:r>
      <w:proofErr w:type="spellStart"/>
      <w:r w:rsidRPr="00F50D22">
        <w:rPr>
          <w:rFonts w:eastAsia="Times New Roman"/>
          <w:b/>
          <w:sz w:val="20"/>
          <w:szCs w:val="20"/>
          <w:highlight w:val="green"/>
          <w:shd w:val="clear" w:color="auto" w:fill="FFFFFF"/>
          <w:lang w:val="en-US" w:eastAsia="en-US"/>
        </w:rPr>
        <w:t>Christoff</w:t>
      </w:r>
      <w:proofErr w:type="spellEnd"/>
      <w:r w:rsidRPr="00F50D22">
        <w:rPr>
          <w:rFonts w:eastAsia="Times New Roman"/>
          <w:b/>
          <w:sz w:val="20"/>
          <w:szCs w:val="20"/>
          <w:highlight w:val="green"/>
          <w:shd w:val="clear" w:color="auto" w:fill="FFFFFF"/>
          <w:lang w:val="en-US" w:eastAsia="en-US"/>
        </w:rPr>
        <w:t xml:space="preserve"> K (2007). Localizing the </w:t>
      </w:r>
      <w:proofErr w:type="spellStart"/>
      <w:r w:rsidRPr="00F50D22">
        <w:rPr>
          <w:rFonts w:eastAsia="Times New Roman"/>
          <w:b/>
          <w:sz w:val="20"/>
          <w:szCs w:val="20"/>
          <w:highlight w:val="green"/>
          <w:shd w:val="clear" w:color="auto" w:fill="FFFFFF"/>
          <w:lang w:val="en-US" w:eastAsia="en-US"/>
        </w:rPr>
        <w:t>rostrolateral</w:t>
      </w:r>
      <w:proofErr w:type="spellEnd"/>
      <w:r w:rsidRPr="00F50D22">
        <w:rPr>
          <w:rFonts w:eastAsia="Times New Roman"/>
          <w:b/>
          <w:sz w:val="20"/>
          <w:szCs w:val="20"/>
          <w:highlight w:val="green"/>
          <w:shd w:val="clear" w:color="auto" w:fill="FFFFFF"/>
          <w:lang w:val="en-US" w:eastAsia="en-US"/>
        </w:rPr>
        <w:t xml:space="preserve"> prefrontal cortex at the individual level. </w:t>
      </w:r>
      <w:proofErr w:type="spellStart"/>
      <w:r w:rsidRPr="00F50D22">
        <w:rPr>
          <w:rFonts w:eastAsia="Times New Roman"/>
          <w:b/>
          <w:i/>
          <w:iCs/>
          <w:sz w:val="20"/>
          <w:szCs w:val="20"/>
          <w:highlight w:val="green"/>
          <w:bdr w:val="none" w:sz="0" w:space="0" w:color="auto" w:frame="1"/>
          <w:shd w:val="clear" w:color="auto" w:fill="FFFFFF"/>
          <w:lang w:val="en-US" w:eastAsia="en-US"/>
        </w:rPr>
        <w:t>Neuroimage</w:t>
      </w:r>
      <w:proofErr w:type="spellEnd"/>
      <w:r w:rsidRPr="00F50D22">
        <w:rPr>
          <w:rFonts w:eastAsia="Times New Roman"/>
          <w:b/>
          <w:sz w:val="20"/>
          <w:szCs w:val="20"/>
          <w:highlight w:val="green"/>
          <w:shd w:val="clear" w:color="auto" w:fill="FFFFFF"/>
          <w:lang w:val="en-US" w:eastAsia="en-US"/>
        </w:rPr>
        <w:t> 36(4): 1387-1396.</w:t>
      </w:r>
    </w:p>
    <w:p w:rsidR="00D15B49" w:rsidRPr="00F50D22" w:rsidRDefault="00D15B49" w:rsidP="003507CE">
      <w:pPr>
        <w:rPr>
          <w:rFonts w:eastAsia="Times New Roman"/>
          <w:b/>
          <w:color w:val="auto"/>
          <w:sz w:val="20"/>
          <w:szCs w:val="20"/>
          <w:highlight w:val="green"/>
          <w:lang w:val="en-US" w:eastAsia="en-US"/>
        </w:rPr>
      </w:pPr>
      <w:r w:rsidRPr="00F50D22">
        <w:rPr>
          <w:rFonts w:eastAsia="Times New Roman"/>
          <w:b/>
          <w:sz w:val="20"/>
          <w:szCs w:val="20"/>
          <w:highlight w:val="green"/>
          <w:shd w:val="clear" w:color="auto" w:fill="FFFFFF"/>
          <w:lang w:val="en-US" w:eastAsia="en-US"/>
        </w:rPr>
        <w:t xml:space="preserve">GAMBLING: Delgado MR, Nystrom LE, </w:t>
      </w:r>
      <w:proofErr w:type="spellStart"/>
      <w:r w:rsidRPr="00F50D22">
        <w:rPr>
          <w:rFonts w:eastAsia="Times New Roman"/>
          <w:b/>
          <w:sz w:val="20"/>
          <w:szCs w:val="20"/>
          <w:highlight w:val="green"/>
          <w:shd w:val="clear" w:color="auto" w:fill="FFFFFF"/>
          <w:lang w:val="en-US" w:eastAsia="en-US"/>
        </w:rPr>
        <w:t>Fissell</w:t>
      </w:r>
      <w:proofErr w:type="spellEnd"/>
      <w:r w:rsidRPr="00F50D22">
        <w:rPr>
          <w:rFonts w:eastAsia="Times New Roman"/>
          <w:b/>
          <w:sz w:val="20"/>
          <w:szCs w:val="20"/>
          <w:highlight w:val="green"/>
          <w:shd w:val="clear" w:color="auto" w:fill="FFFFFF"/>
          <w:lang w:val="en-US" w:eastAsia="en-US"/>
        </w:rPr>
        <w:t xml:space="preserve"> C, Noll DC, </w:t>
      </w:r>
      <w:proofErr w:type="spellStart"/>
      <w:r w:rsidRPr="00F50D22">
        <w:rPr>
          <w:rFonts w:eastAsia="Times New Roman"/>
          <w:b/>
          <w:sz w:val="20"/>
          <w:szCs w:val="20"/>
          <w:highlight w:val="green"/>
          <w:shd w:val="clear" w:color="auto" w:fill="FFFFFF"/>
          <w:lang w:val="en-US" w:eastAsia="en-US"/>
        </w:rPr>
        <w:t>Fiez</w:t>
      </w:r>
      <w:proofErr w:type="spellEnd"/>
      <w:r w:rsidRPr="00F50D22">
        <w:rPr>
          <w:rFonts w:eastAsia="Times New Roman"/>
          <w:b/>
          <w:sz w:val="20"/>
          <w:szCs w:val="20"/>
          <w:highlight w:val="green"/>
          <w:shd w:val="clear" w:color="auto" w:fill="FFFFFF"/>
          <w:lang w:val="en-US" w:eastAsia="en-US"/>
        </w:rPr>
        <w:t xml:space="preserve"> JA (2000). Tracking the hemodynamic responses to reward and punishment in the striatum. </w:t>
      </w:r>
      <w:r w:rsidRPr="00F50D22">
        <w:rPr>
          <w:rFonts w:eastAsia="Times New Roman"/>
          <w:b/>
          <w:i/>
          <w:iCs/>
          <w:sz w:val="20"/>
          <w:szCs w:val="20"/>
          <w:highlight w:val="green"/>
          <w:bdr w:val="none" w:sz="0" w:space="0" w:color="auto" w:frame="1"/>
          <w:shd w:val="clear" w:color="auto" w:fill="FFFFFF"/>
          <w:lang w:val="en-US" w:eastAsia="en-US"/>
        </w:rPr>
        <w:t>Journal of Neurophysiology</w:t>
      </w:r>
      <w:r w:rsidRPr="00F50D22">
        <w:rPr>
          <w:rFonts w:eastAsia="Times New Roman"/>
          <w:b/>
          <w:sz w:val="20"/>
          <w:szCs w:val="20"/>
          <w:highlight w:val="green"/>
          <w:shd w:val="clear" w:color="auto" w:fill="FFFFFF"/>
          <w:lang w:val="en-US" w:eastAsia="en-US"/>
        </w:rPr>
        <w:t> 84: 3072-3077.</w:t>
      </w:r>
    </w:p>
    <w:p w:rsidR="00D15B49" w:rsidRPr="00F50D22" w:rsidRDefault="00D15B49" w:rsidP="003507CE">
      <w:pPr>
        <w:rPr>
          <w:rFonts w:eastAsia="Times New Roman"/>
          <w:b/>
          <w:color w:val="auto"/>
          <w:sz w:val="20"/>
          <w:szCs w:val="20"/>
          <w:highlight w:val="green"/>
          <w:lang w:val="en-US" w:eastAsia="en-US"/>
        </w:rPr>
      </w:pPr>
      <w:r w:rsidRPr="00F50D22">
        <w:rPr>
          <w:rFonts w:eastAsia="Times New Roman"/>
          <w:b/>
          <w:color w:val="auto"/>
          <w:sz w:val="20"/>
          <w:szCs w:val="20"/>
          <w:highlight w:val="green"/>
          <w:lang w:val="en-US" w:eastAsia="en-US"/>
        </w:rPr>
        <w:t>WORKING MEMORY: there is no reference</w:t>
      </w:r>
    </w:p>
    <w:p w:rsidR="00D15B49" w:rsidRPr="00F50D22" w:rsidRDefault="00D15B49" w:rsidP="003507CE">
      <w:pPr>
        <w:rPr>
          <w:rFonts w:eastAsia="Times New Roman"/>
          <w:b/>
          <w:color w:val="auto"/>
          <w:sz w:val="20"/>
          <w:szCs w:val="20"/>
          <w:lang w:val="en-US" w:eastAsia="en-US"/>
          <w:rPrChange w:id="7" w:author="Joke" w:date="2016-07-06T15:57:00Z">
            <w:rPr/>
          </w:rPrChange>
        </w:rPr>
      </w:pPr>
      <w:r w:rsidRPr="00F50D22">
        <w:rPr>
          <w:rFonts w:eastAsia="Times New Roman"/>
          <w:b/>
          <w:color w:val="auto"/>
          <w:sz w:val="20"/>
          <w:szCs w:val="20"/>
          <w:highlight w:val="green"/>
          <w:lang w:val="en-US" w:eastAsia="en-US"/>
        </w:rPr>
        <w:t xml:space="preserve">MOTOR: </w:t>
      </w:r>
      <w:r w:rsidRPr="00F50D22">
        <w:rPr>
          <w:rFonts w:eastAsia="Times New Roman"/>
          <w:b/>
          <w:sz w:val="20"/>
          <w:szCs w:val="20"/>
          <w:highlight w:val="green"/>
          <w:shd w:val="clear" w:color="auto" w:fill="FFFFFF"/>
          <w:lang w:val="en-US" w:eastAsia="en-US"/>
        </w:rPr>
        <w:t xml:space="preserve">Buckner RL, </w:t>
      </w:r>
      <w:proofErr w:type="spellStart"/>
      <w:r w:rsidRPr="00F50D22">
        <w:rPr>
          <w:rFonts w:eastAsia="Times New Roman"/>
          <w:b/>
          <w:sz w:val="20"/>
          <w:szCs w:val="20"/>
          <w:highlight w:val="green"/>
          <w:shd w:val="clear" w:color="auto" w:fill="FFFFFF"/>
          <w:lang w:val="en-US" w:eastAsia="en-US"/>
        </w:rPr>
        <w:t>Krienen</w:t>
      </w:r>
      <w:proofErr w:type="spellEnd"/>
      <w:r w:rsidRPr="00F50D22">
        <w:rPr>
          <w:rFonts w:eastAsia="Times New Roman"/>
          <w:b/>
          <w:sz w:val="20"/>
          <w:szCs w:val="20"/>
          <w:highlight w:val="green"/>
          <w:shd w:val="clear" w:color="auto" w:fill="FFFFFF"/>
          <w:lang w:val="en-US" w:eastAsia="en-US"/>
        </w:rPr>
        <w:t xml:space="preserve"> FM, </w:t>
      </w:r>
      <w:proofErr w:type="spellStart"/>
      <w:r w:rsidRPr="00F50D22">
        <w:rPr>
          <w:rFonts w:eastAsia="Times New Roman"/>
          <w:b/>
          <w:sz w:val="20"/>
          <w:szCs w:val="20"/>
          <w:highlight w:val="green"/>
          <w:shd w:val="clear" w:color="auto" w:fill="FFFFFF"/>
          <w:lang w:val="en-US" w:eastAsia="en-US"/>
        </w:rPr>
        <w:t>Castellanos</w:t>
      </w:r>
      <w:proofErr w:type="spellEnd"/>
      <w:r w:rsidRPr="00F50D22">
        <w:rPr>
          <w:rFonts w:eastAsia="Times New Roman"/>
          <w:b/>
          <w:sz w:val="20"/>
          <w:szCs w:val="20"/>
          <w:highlight w:val="green"/>
          <w:shd w:val="clear" w:color="auto" w:fill="FFFFFF"/>
          <w:lang w:val="en-US" w:eastAsia="en-US"/>
        </w:rPr>
        <w:t xml:space="preserve"> A, Diaz JC, Yeo BT (2011). The organization of the human cerebellum estimated by intrinsic functional connectivity. </w:t>
      </w:r>
      <w:r w:rsidRPr="00F50D22">
        <w:rPr>
          <w:rFonts w:eastAsia="Times New Roman"/>
          <w:b/>
          <w:i/>
          <w:iCs/>
          <w:sz w:val="20"/>
          <w:szCs w:val="20"/>
          <w:highlight w:val="green"/>
          <w:bdr w:val="none" w:sz="0" w:space="0" w:color="auto" w:frame="1"/>
          <w:shd w:val="clear" w:color="auto" w:fill="FFFFFF"/>
          <w:lang w:val="en-US" w:eastAsia="en-US"/>
        </w:rPr>
        <w:t>Journal of neurophysiology</w:t>
      </w:r>
      <w:r w:rsidRPr="00F50D22">
        <w:rPr>
          <w:rFonts w:eastAsia="Times New Roman"/>
          <w:b/>
          <w:sz w:val="20"/>
          <w:szCs w:val="20"/>
          <w:highlight w:val="green"/>
          <w:shd w:val="clear" w:color="auto" w:fill="FFFFFF"/>
          <w:lang w:val="en-US" w:eastAsia="en-US"/>
        </w:rPr>
        <w:t> 106(5): 2322-2345.</w:t>
      </w:r>
    </w:p>
  </w:comment>
  <w:comment w:id="9" w:author="Bray, Natasha" w:date="2016-07-06T16:00:00Z" w:initials="NB">
    <w:p w:rsidR="00D15B49" w:rsidRDefault="00D15B49">
      <w:pPr>
        <w:pStyle w:val="CommentText"/>
      </w:pPr>
      <w:r>
        <w:rPr>
          <w:rStyle w:val="CommentReference"/>
        </w:rPr>
        <w:annotationRef/>
      </w:r>
      <w:r>
        <w:t>I note that there are some comments in this repository such as 'bug in masks' and '</w:t>
      </w:r>
      <w:proofErr w:type="spellStart"/>
      <w:r>
        <w:t>restucture</w:t>
      </w:r>
      <w:proofErr w:type="spellEnd"/>
      <w:r>
        <w:t xml:space="preserve"> and write better read </w:t>
      </w:r>
      <w:proofErr w:type="spellStart"/>
      <w:r>
        <w:t>me's</w:t>
      </w:r>
      <w:proofErr w:type="spellEnd"/>
      <w:r>
        <w:t xml:space="preserve">' that will need to be removed or amended. </w:t>
      </w:r>
    </w:p>
    <w:p w:rsidR="00D15B49" w:rsidRPr="00417B73" w:rsidRDefault="00D15B49">
      <w:pPr>
        <w:pStyle w:val="CommentText"/>
        <w:rPr>
          <w:b/>
        </w:rPr>
      </w:pPr>
      <w:r w:rsidRPr="00417B73">
        <w:rPr>
          <w:b/>
          <w:highlight w:val="green"/>
        </w:rPr>
        <w:t>JD: these are the names of commits.  There's no way to remove these...  Unless I add to each file a little space and commit all together, but that's like cheating...</w:t>
      </w:r>
    </w:p>
  </w:comment>
  <w:comment w:id="10" w:author="Bray, Natasha" w:date="2016-07-06T16:00:00Z" w:initials="NB">
    <w:p w:rsidR="00D15B49" w:rsidRDefault="00D15B49">
      <w:pPr>
        <w:pStyle w:val="CommentText"/>
      </w:pPr>
      <w:r>
        <w:rPr>
          <w:rStyle w:val="CommentReference"/>
        </w:rPr>
        <w:annotationRef/>
      </w:r>
      <w:r>
        <w:t>Addition OK, to let the reader know the format?</w:t>
      </w:r>
    </w:p>
    <w:p w:rsidR="00D15B49" w:rsidRPr="002B1706" w:rsidRDefault="00D15B49">
      <w:pPr>
        <w:pStyle w:val="CommentText"/>
        <w:rPr>
          <w:b/>
        </w:rPr>
      </w:pPr>
      <w:r w:rsidRPr="002B1706">
        <w:rPr>
          <w:b/>
          <w:highlight w:val="green"/>
        </w:rPr>
        <w:t>JD: OK</w:t>
      </w:r>
    </w:p>
  </w:comment>
  <w:comment w:id="11" w:author="Bray, Natasha" w:date="2016-07-06T16:04:00Z" w:initials="NB">
    <w:p w:rsidR="00D15B49" w:rsidRDefault="00D15B49">
      <w:pPr>
        <w:pStyle w:val="CommentText"/>
      </w:pPr>
      <w:r>
        <w:rPr>
          <w:rStyle w:val="CommentReference"/>
        </w:rPr>
        <w:annotationRef/>
      </w:r>
      <w:r>
        <w:t>Please explain here and in the README file in the depository to which data set you are applying this code and how you obtained the data set. For example, is it from the HCP website? If so, please state whether one would need to apply to obtain the data set, and in what form the data are initially presented.</w:t>
      </w:r>
    </w:p>
    <w:p w:rsidR="00D15B49" w:rsidRPr="00860BE0" w:rsidRDefault="00D15B49">
      <w:pPr>
        <w:pStyle w:val="CommentText"/>
        <w:rPr>
          <w:b/>
          <w:rPrChange w:id="12" w:author="Joke" w:date="2016-07-06T16:04:00Z">
            <w:rPr/>
          </w:rPrChange>
        </w:rPr>
      </w:pPr>
      <w:r w:rsidRPr="002B1706">
        <w:rPr>
          <w:b/>
          <w:highlight w:val="green"/>
        </w:rPr>
        <w:t>JD: OK</w:t>
      </w:r>
    </w:p>
  </w:comment>
  <w:comment w:id="22" w:author="Bray, Natasha" w:date="2016-07-06T16:06:00Z" w:initials="NB">
    <w:p w:rsidR="00D15B49" w:rsidRDefault="00D15B49">
      <w:pPr>
        <w:pStyle w:val="CommentText"/>
      </w:pPr>
      <w:r>
        <w:rPr>
          <w:rStyle w:val="CommentReference"/>
        </w:rPr>
        <w:annotationRef/>
      </w:r>
      <w:r>
        <w:t xml:space="preserve">So were these participants in the Human Connectome Project? </w:t>
      </w:r>
    </w:p>
    <w:p w:rsidR="00D15B49" w:rsidRPr="002B1706" w:rsidRDefault="00D15B49" w:rsidP="00443559">
      <w:pPr>
        <w:pStyle w:val="CommentText"/>
        <w:rPr>
          <w:b/>
        </w:rPr>
      </w:pPr>
      <w:r w:rsidRPr="002B1706">
        <w:rPr>
          <w:b/>
          <w:highlight w:val="green"/>
        </w:rPr>
        <w:t>JD: OK</w:t>
      </w:r>
    </w:p>
    <w:p w:rsidR="00D15B49" w:rsidRDefault="00D15B49">
      <w:pPr>
        <w:pStyle w:val="CommentText"/>
      </w:pPr>
    </w:p>
  </w:comment>
  <w:comment w:id="23" w:author="Bray, Natasha" w:date="2016-07-06T16:07:00Z" w:initials="NB">
    <w:p w:rsidR="00D15B49" w:rsidRDefault="00D15B49">
      <w:pPr>
        <w:pStyle w:val="CommentText"/>
      </w:pPr>
      <w:r>
        <w:rPr>
          <w:rStyle w:val="CommentReference"/>
        </w:rPr>
        <w:annotationRef/>
      </w:r>
      <w:r>
        <w:t xml:space="preserve">Please explain this in more detail - is this, for example, pre-processing steps? If so, were these data all analysed in the same way? If possible, could you list the types of analyses (e.g. smoothing, </w:t>
      </w:r>
      <w:proofErr w:type="spellStart"/>
      <w:r>
        <w:t>etc</w:t>
      </w:r>
      <w:proofErr w:type="spellEnd"/>
      <w:r>
        <w:t>)? Or could you cite an article in which these are described in more detail?</w:t>
      </w:r>
    </w:p>
    <w:p w:rsidR="00D15B49" w:rsidRPr="00860BE0" w:rsidRDefault="00D15B49">
      <w:pPr>
        <w:pStyle w:val="CommentText"/>
        <w:rPr>
          <w:b/>
          <w:rPrChange w:id="25" w:author="Joke" w:date="2016-07-06T16:07:00Z">
            <w:rPr/>
          </w:rPrChange>
        </w:rPr>
      </w:pPr>
      <w:r w:rsidRPr="002B1706">
        <w:rPr>
          <w:b/>
          <w:highlight w:val="green"/>
        </w:rPr>
        <w:t>JD: OK</w:t>
      </w:r>
    </w:p>
  </w:comment>
  <w:comment w:id="29" w:author="Bray, Natasha" w:date="2016-07-06T16:09:00Z" w:initials="NB">
    <w:p w:rsidR="00D15B49" w:rsidRDefault="00D15B49">
      <w:pPr>
        <w:pStyle w:val="CommentText"/>
      </w:pPr>
      <w:r>
        <w:rPr>
          <w:rStyle w:val="CommentReference"/>
        </w:rPr>
        <w:annotationRef/>
      </w:r>
      <w:r>
        <w:t>Addition OK? This should ideally be able to be followed by a Ph.D. student.</w:t>
      </w:r>
    </w:p>
    <w:p w:rsidR="00D15B49" w:rsidRPr="00860BE0" w:rsidRDefault="00D15B49">
      <w:pPr>
        <w:pStyle w:val="CommentText"/>
        <w:rPr>
          <w:b/>
          <w:rPrChange w:id="32" w:author="Joke" w:date="2016-07-06T16:09:00Z">
            <w:rPr/>
          </w:rPrChange>
        </w:rPr>
      </w:pPr>
      <w:r w:rsidRPr="002B1706">
        <w:rPr>
          <w:b/>
          <w:highlight w:val="green"/>
        </w:rPr>
        <w:t>JD: OK</w:t>
      </w:r>
    </w:p>
  </w:comment>
  <w:comment w:id="34" w:author="Bray, Natasha" w:date="2016-07-06T16:10:00Z" w:initials="NB">
    <w:p w:rsidR="00D15B49" w:rsidRDefault="00D15B49">
      <w:pPr>
        <w:pStyle w:val="CommentText"/>
      </w:pPr>
      <w:r>
        <w:rPr>
          <w:rStyle w:val="CommentReference"/>
        </w:rPr>
        <w:annotationRef/>
      </w:r>
      <w:r>
        <w:t>Is this a standard in the field? If so, please state this. If not, please explain why this program was used.</w:t>
      </w:r>
    </w:p>
    <w:p w:rsidR="00D15B49" w:rsidRPr="00860BE0" w:rsidRDefault="00D15B49">
      <w:pPr>
        <w:pStyle w:val="CommentText"/>
        <w:rPr>
          <w:b/>
          <w:rPrChange w:id="36" w:author="Joke" w:date="2016-07-06T16:09:00Z">
            <w:rPr/>
          </w:rPrChange>
        </w:rPr>
      </w:pPr>
      <w:r w:rsidRPr="002B1706">
        <w:rPr>
          <w:b/>
          <w:highlight w:val="green"/>
        </w:rPr>
        <w:t>JD: OK</w:t>
      </w:r>
    </w:p>
  </w:comment>
  <w:comment w:id="37" w:author="Bray, Natasha" w:date="2016-07-06T16:23:00Z" w:initials="NB">
    <w:p w:rsidR="00D15B49" w:rsidRDefault="00D15B49">
      <w:pPr>
        <w:pStyle w:val="CommentText"/>
      </w:pPr>
      <w:r>
        <w:rPr>
          <w:rStyle w:val="CommentReference"/>
        </w:rPr>
        <w:annotationRef/>
      </w:r>
      <w:r>
        <w:t>Please add a sentence or two to paraphrase this without jargon.</w:t>
      </w:r>
    </w:p>
    <w:p w:rsidR="00D15B49" w:rsidRPr="0042049D" w:rsidRDefault="00D15B49">
      <w:pPr>
        <w:pStyle w:val="CommentText"/>
        <w:rPr>
          <w:b/>
          <w:rPrChange w:id="38" w:author="Joke" w:date="2016-07-06T16:23:00Z">
            <w:rPr/>
          </w:rPrChange>
        </w:rPr>
      </w:pPr>
      <w:r w:rsidRPr="002B1706">
        <w:rPr>
          <w:b/>
          <w:highlight w:val="green"/>
        </w:rPr>
        <w:t>JD: OK</w:t>
      </w:r>
    </w:p>
  </w:comment>
  <w:comment w:id="39" w:author="Bray, Natasha" w:date="2016-07-06T16:23:00Z" w:initials="NB">
    <w:p w:rsidR="00D15B49" w:rsidRDefault="00D15B49">
      <w:pPr>
        <w:pStyle w:val="CommentText"/>
      </w:pPr>
      <w:r>
        <w:rPr>
          <w:rStyle w:val="CommentReference"/>
        </w:rPr>
        <w:annotationRef/>
      </w:r>
      <w:r>
        <w:t xml:space="preserve">I note that this is a paper posted on a pre-print server. We typically ask for all references included in our article to have been peer-reviewed. Therefore, please remove this reference. </w:t>
      </w:r>
    </w:p>
    <w:p w:rsidR="00D15B49" w:rsidRDefault="00D15B49">
      <w:pPr>
        <w:pStyle w:val="CommentText"/>
      </w:pPr>
    </w:p>
    <w:p w:rsidR="00D15B49" w:rsidRDefault="00D15B49">
      <w:pPr>
        <w:pStyle w:val="CommentText"/>
      </w:pPr>
      <w:r>
        <w:t>In addition, I notice from the posted paper that this description is actually used for FLAME1 - is this the name of the program, or is 'flame'? Are they different, or is one a version of the other? Please specify.</w:t>
      </w:r>
    </w:p>
    <w:p w:rsidR="00D15B49" w:rsidRPr="0042049D" w:rsidRDefault="00D15B49">
      <w:pPr>
        <w:pStyle w:val="CommentText"/>
        <w:rPr>
          <w:b/>
          <w:rPrChange w:id="41" w:author="Joke" w:date="2016-07-06T16:23:00Z">
            <w:rPr/>
          </w:rPrChange>
        </w:rPr>
      </w:pPr>
      <w:r w:rsidRPr="002B1706">
        <w:rPr>
          <w:b/>
          <w:highlight w:val="green"/>
        </w:rPr>
        <w:t>JD: OK</w:t>
      </w:r>
    </w:p>
  </w:comment>
  <w:comment w:id="44" w:author="Bray, Natasha" w:date="2016-07-06T16:27:00Z" w:initials="NB">
    <w:p w:rsidR="00D15B49" w:rsidRDefault="00D15B49">
      <w:pPr>
        <w:pStyle w:val="CommentText"/>
      </w:pPr>
      <w:r>
        <w:rPr>
          <w:rStyle w:val="CommentReference"/>
        </w:rPr>
        <w:annotationRef/>
      </w:r>
      <w:r>
        <w:t>I’m not sure what the contrast is here. Is this average during a particular motion or during rest? Please clarify.</w:t>
      </w:r>
    </w:p>
    <w:p w:rsidR="00D15B49" w:rsidRPr="0042049D" w:rsidRDefault="00D15B49">
      <w:pPr>
        <w:pStyle w:val="CommentText"/>
        <w:rPr>
          <w:b/>
          <w:rPrChange w:id="45" w:author="Joke" w:date="2016-07-06T16:27:00Z">
            <w:rPr/>
          </w:rPrChange>
        </w:rPr>
      </w:pPr>
      <w:r w:rsidRPr="002B1706">
        <w:rPr>
          <w:b/>
          <w:highlight w:val="green"/>
        </w:rPr>
        <w:t>JD: OK</w:t>
      </w:r>
    </w:p>
  </w:comment>
  <w:comment w:id="49" w:author="Bray, Natasha" w:date="2016-07-06T16:31:00Z" w:initials="NB">
    <w:p w:rsidR="00D15B49" w:rsidRDefault="00D15B49">
      <w:pPr>
        <w:pStyle w:val="CommentText"/>
      </w:pPr>
      <w:r>
        <w:rPr>
          <w:rStyle w:val="CommentReference"/>
        </w:rPr>
        <w:annotationRef/>
      </w:r>
      <w:r>
        <w:t>In the original version of the legend for this table, the contrast was ‘fear vs neutral’. Please could you explain whether the faces were (for example) angry or showed particular emotions?</w:t>
      </w:r>
    </w:p>
    <w:p w:rsidR="00D15B49" w:rsidRPr="0042049D" w:rsidRDefault="00D15B49">
      <w:pPr>
        <w:pStyle w:val="CommentText"/>
        <w:rPr>
          <w:b/>
          <w:rPrChange w:id="52" w:author="Joke" w:date="2016-07-06T16:31:00Z">
            <w:rPr/>
          </w:rPrChange>
        </w:rPr>
      </w:pPr>
      <w:r w:rsidRPr="002B1706">
        <w:rPr>
          <w:b/>
          <w:highlight w:val="green"/>
        </w:rPr>
        <w:t>JD: OK</w:t>
      </w:r>
    </w:p>
  </w:comment>
  <w:comment w:id="55" w:author="Bray, Natasha" w:date="2016-07-06T16:31:00Z" w:initials="NB">
    <w:p w:rsidR="00D15B49" w:rsidRDefault="00D15B49">
      <w:pPr>
        <w:pStyle w:val="CommentText"/>
      </w:pPr>
      <w:r>
        <w:rPr>
          <w:rStyle w:val="CommentReference"/>
        </w:rPr>
        <w:annotationRef/>
      </w:r>
      <w:r>
        <w:t>Please add more information - what kind of reward and punishment were these? Monetary? Was this in a gambling task (e.g. Iowa Gambling task)?</w:t>
      </w:r>
    </w:p>
    <w:p w:rsidR="00D15B49" w:rsidRPr="0042049D" w:rsidRDefault="00D15B49">
      <w:pPr>
        <w:pStyle w:val="CommentText"/>
        <w:rPr>
          <w:b/>
          <w:rPrChange w:id="56" w:author="Joke" w:date="2016-07-06T16:31:00Z">
            <w:rPr/>
          </w:rPrChange>
        </w:rPr>
      </w:pPr>
      <w:r w:rsidRPr="002B1706">
        <w:rPr>
          <w:b/>
          <w:highlight w:val="green"/>
        </w:rPr>
        <w:t>JD: OK</w:t>
      </w:r>
    </w:p>
  </w:comment>
  <w:comment w:id="61" w:author="Bray, Natasha" w:date="2016-07-06T16:34:00Z" w:initials="NB">
    <w:p w:rsidR="00D15B49" w:rsidRDefault="00D15B49">
      <w:pPr>
        <w:pStyle w:val="CommentText"/>
      </w:pPr>
      <w:r>
        <w:rPr>
          <w:rStyle w:val="CommentReference"/>
        </w:rPr>
        <w:annotationRef/>
      </w:r>
      <w:r>
        <w:t>This may not be familiar to some readers, so please briefly describe this in brackets.</w:t>
      </w:r>
    </w:p>
    <w:p w:rsidR="00D15B49" w:rsidRPr="0042049D" w:rsidRDefault="00D15B49">
      <w:pPr>
        <w:pStyle w:val="CommentText"/>
        <w:rPr>
          <w:b/>
          <w:rPrChange w:id="63" w:author="Joke" w:date="2016-07-06T16:34:00Z">
            <w:rPr/>
          </w:rPrChange>
        </w:rPr>
      </w:pPr>
      <w:r w:rsidRPr="00BA287F">
        <w:rPr>
          <w:b/>
          <w:highlight w:val="green"/>
        </w:rPr>
        <w:t>JD: OK, although someone else might have a better description of an 2-back vs 0-back contrast</w:t>
      </w:r>
    </w:p>
  </w:comment>
  <w:comment w:id="65" w:author="Bray, Natasha" w:date="2016-07-06T16:36:00Z" w:initials="NB">
    <w:p w:rsidR="00D15B49" w:rsidRDefault="00D15B49">
      <w:pPr>
        <w:pStyle w:val="CommentText"/>
      </w:pPr>
      <w:r>
        <w:rPr>
          <w:rStyle w:val="CommentReference"/>
        </w:rPr>
        <w:annotationRef/>
      </w:r>
      <w:r>
        <w:t>What is the rationale for this, please? Please briefly explain what each type of mask tells us.</w:t>
      </w:r>
    </w:p>
    <w:p w:rsidR="00D15B49" w:rsidRPr="00EB248B" w:rsidRDefault="00D15B49">
      <w:pPr>
        <w:pStyle w:val="CommentText"/>
        <w:rPr>
          <w:b/>
        </w:rPr>
      </w:pPr>
      <w:r w:rsidRPr="00EB248B">
        <w:rPr>
          <w:b/>
          <w:highlight w:val="green"/>
        </w:rPr>
        <w:t>JD: OK</w:t>
      </w:r>
    </w:p>
  </w:comment>
  <w:comment w:id="67" w:author="Joke" w:date="2016-07-06T16:35:00Z" w:initials="J">
    <w:p w:rsidR="00D15B49" w:rsidRDefault="00D15B49">
      <w:pPr>
        <w:pStyle w:val="CommentText"/>
      </w:pPr>
      <w:ins w:id="69" w:author="Joke" w:date="2016-07-06T16:35:00Z">
        <w:r>
          <w:rPr>
            <w:rStyle w:val="CommentReference"/>
          </w:rPr>
          <w:annotationRef/>
        </w:r>
      </w:ins>
      <w:r>
        <w:t>Is this right?</w:t>
      </w:r>
    </w:p>
  </w:comment>
  <w:comment w:id="70" w:author="Bray, Natasha" w:date="2016-07-06T16:37:00Z" w:initials="NB">
    <w:p w:rsidR="00D15B49" w:rsidRDefault="00D15B49">
      <w:pPr>
        <w:pStyle w:val="CommentText"/>
      </w:pPr>
      <w:r>
        <w:rPr>
          <w:rStyle w:val="CommentReference"/>
        </w:rPr>
        <w:annotationRef/>
      </w:r>
      <w:r>
        <w:t xml:space="preserve">So are these already available in the repository, or does the code in the repository allow one to create the masks from a data set available at </w:t>
      </w:r>
      <w:proofErr w:type="spellStart"/>
      <w:r>
        <w:t>neurosynth</w:t>
      </w:r>
      <w:proofErr w:type="spellEnd"/>
      <w:r>
        <w:t>?</w:t>
      </w:r>
    </w:p>
    <w:p w:rsidR="00D15B49" w:rsidRPr="005D7D2B" w:rsidRDefault="00D15B49">
      <w:pPr>
        <w:pStyle w:val="CommentText"/>
        <w:rPr>
          <w:b/>
        </w:rPr>
      </w:pPr>
      <w:r w:rsidRPr="005D7D2B">
        <w:rPr>
          <w:b/>
          <w:highlight w:val="green"/>
        </w:rPr>
        <w:t xml:space="preserve">JD: </w:t>
      </w:r>
      <w:r>
        <w:rPr>
          <w:b/>
          <w:highlight w:val="green"/>
        </w:rPr>
        <w:t xml:space="preserve">Didn't change anything.  </w:t>
      </w:r>
      <w:r w:rsidRPr="005D7D2B">
        <w:rPr>
          <w:b/>
          <w:highlight w:val="green"/>
        </w:rPr>
        <w:t>The text literally explains how to create the masks</w:t>
      </w:r>
    </w:p>
  </w:comment>
  <w:comment w:id="71" w:author="Bray, Natasha" w:date="2016-07-06T16:38:00Z" w:initials="NB">
    <w:p w:rsidR="00D15B49" w:rsidRDefault="00D15B49">
      <w:pPr>
        <w:pStyle w:val="CommentText"/>
      </w:pPr>
      <w:r>
        <w:rPr>
          <w:rStyle w:val="CommentReference"/>
        </w:rPr>
        <w:annotationRef/>
      </w:r>
      <w:r>
        <w:t xml:space="preserve">Importantly, it should be clear to a novice exactly how this was done. For example, perhaps this part could be rewritten to something like: ‘On the Neurosynth.org site, we used the 'Terms' option under ‘Meta-analyses’ to search for each of the paradigms ('motor', 'emotion', 'gambling' and 'working memory'). We extracted the mask data for each paradigm (for example, 'motor: forward inference') into individual </w:t>
      </w:r>
      <w:proofErr w:type="spellStart"/>
      <w:r>
        <w:t>gzip</w:t>
      </w:r>
      <w:proofErr w:type="spellEnd"/>
      <w:r>
        <w:t xml:space="preserve"> files...</w:t>
      </w:r>
      <w:proofErr w:type="gramStart"/>
      <w:r>
        <w:t>'.</w:t>
      </w:r>
      <w:proofErr w:type="gramEnd"/>
    </w:p>
    <w:p w:rsidR="00D15B49" w:rsidRDefault="00D15B49">
      <w:pPr>
        <w:pStyle w:val="CommentText"/>
      </w:pPr>
    </w:p>
    <w:p w:rsidR="00D15B49" w:rsidRDefault="00D15B49">
      <w:pPr>
        <w:pStyle w:val="CommentText"/>
      </w:pPr>
      <w:r>
        <w:t>On the neurosynth.org site, there are sliders referring to threshold and opacity - do either of these affect the masks? If so please specify what values are used for these and why.</w:t>
      </w:r>
    </w:p>
    <w:p w:rsidR="00D15B49" w:rsidRPr="0042049D" w:rsidRDefault="00D15B49">
      <w:pPr>
        <w:pStyle w:val="CommentText"/>
        <w:rPr>
          <w:b/>
          <w:rPrChange w:id="72" w:author="Joke" w:date="2016-07-06T16:37:00Z">
            <w:rPr/>
          </w:rPrChange>
        </w:rPr>
      </w:pPr>
      <w:r>
        <w:rPr>
          <w:b/>
          <w:highlight w:val="green"/>
        </w:rPr>
        <w:t>JD: Didn't change anything.  These sliders are for visualisation, not for masks</w:t>
      </w:r>
    </w:p>
  </w:comment>
  <w:comment w:id="73" w:author="Bray, Natasha" w:date="2016-07-06T16:38:00Z" w:initials="NB">
    <w:p w:rsidR="00D15B49" w:rsidRDefault="00D15B49">
      <w:pPr>
        <w:pStyle w:val="CommentText"/>
      </w:pPr>
      <w:r>
        <w:rPr>
          <w:rStyle w:val="CommentReference"/>
        </w:rPr>
        <w:annotationRef/>
      </w:r>
      <w:r>
        <w:t xml:space="preserve">Why was this value used? How was this set on </w:t>
      </w:r>
      <w:proofErr w:type="spellStart"/>
      <w:r>
        <w:t>neurosynth</w:t>
      </w:r>
      <w:proofErr w:type="spellEnd"/>
      <w:r>
        <w:t xml:space="preserve">? Or are all of the studies on </w:t>
      </w:r>
      <w:proofErr w:type="spellStart"/>
      <w:r>
        <w:t>neurosynth</w:t>
      </w:r>
      <w:proofErr w:type="spellEnd"/>
      <w:r>
        <w:t xml:space="preserve"> corrected for this? Please explani the relevance of this value.</w:t>
      </w:r>
    </w:p>
    <w:p w:rsidR="00D15B49" w:rsidRPr="0042049D" w:rsidRDefault="00D15B49">
      <w:pPr>
        <w:pStyle w:val="CommentText"/>
        <w:rPr>
          <w:b/>
          <w:rPrChange w:id="75" w:author="Joke" w:date="2016-07-06T16:38:00Z">
            <w:rPr/>
          </w:rPrChange>
        </w:rPr>
      </w:pPr>
      <w:r w:rsidRPr="002B1706">
        <w:rPr>
          <w:b/>
          <w:highlight w:val="green"/>
        </w:rPr>
        <w:t>JD: OK</w:t>
      </w:r>
    </w:p>
  </w:comment>
  <w:comment w:id="76" w:author="Bray, Natasha" w:date="2016-07-06T16:39:00Z" w:initials="NB">
    <w:p w:rsidR="00D15B49" w:rsidRDefault="00D15B49">
      <w:pPr>
        <w:pStyle w:val="CommentText"/>
      </w:pPr>
      <w:r>
        <w:rPr>
          <w:rStyle w:val="CommentReference"/>
        </w:rPr>
        <w:annotationRef/>
      </w:r>
      <w:r>
        <w:t>What does this mean, exactly? It should be explained in simple terms what these masks really represent. For example 'the generated mask represents an average map of the regions consistently found to be activated in studies investigating the effects of, for example, motor tasks'.</w:t>
      </w:r>
    </w:p>
    <w:p w:rsidR="00D15B49" w:rsidRPr="0042049D" w:rsidRDefault="00D15B49">
      <w:pPr>
        <w:pStyle w:val="CommentText"/>
        <w:rPr>
          <w:b/>
          <w:rPrChange w:id="77" w:author="Joke" w:date="2016-07-06T16:39:00Z">
            <w:rPr/>
          </w:rPrChange>
        </w:rPr>
      </w:pPr>
      <w:r w:rsidRPr="002B1706">
        <w:rPr>
          <w:b/>
          <w:highlight w:val="green"/>
        </w:rPr>
        <w:t>JD: OK</w:t>
      </w:r>
    </w:p>
    <w:p w:rsidR="00D15B49" w:rsidRDefault="00D15B49">
      <w:pPr>
        <w:pStyle w:val="CommentText"/>
      </w:pPr>
    </w:p>
  </w:comment>
  <w:comment w:id="79" w:author="Bray, Natasha" w:date="2016-07-06T16:40:00Z" w:initials="NB">
    <w:p w:rsidR="00D15B49" w:rsidRDefault="00D15B49">
      <w:pPr>
        <w:pStyle w:val="CommentText"/>
      </w:pPr>
      <w:r>
        <w:rPr>
          <w:rStyle w:val="CommentReference"/>
        </w:rPr>
        <w:annotationRef/>
      </w:r>
      <w:r>
        <w:t>What is the reason for using this atlas - is this a standard in the field? Please could you provide a link to it or explain how you obtained this atlas?</w:t>
      </w:r>
    </w:p>
    <w:p w:rsidR="00D15B49" w:rsidRPr="004A2615" w:rsidRDefault="00D15B49">
      <w:pPr>
        <w:pStyle w:val="CommentText"/>
        <w:rPr>
          <w:b/>
        </w:rPr>
      </w:pPr>
      <w:r w:rsidRPr="004A2615">
        <w:rPr>
          <w:b/>
          <w:highlight w:val="green"/>
        </w:rPr>
        <w:t>JD: Russ, I don't know this.</w:t>
      </w:r>
    </w:p>
  </w:comment>
  <w:comment w:id="84" w:author="Bray, Natasha" w:date="2016-07-06T16:41:00Z" w:initials="NB">
    <w:p w:rsidR="00D15B49" w:rsidRDefault="00D15B49">
      <w:pPr>
        <w:pStyle w:val="CommentText"/>
      </w:pPr>
      <w:r>
        <w:rPr>
          <w:rStyle w:val="CommentReference"/>
        </w:rPr>
        <w:annotationRef/>
      </w:r>
      <w:r>
        <w:t>What was the rationale for this selection? Was it simply on the basis that they fell in the intersection masks?</w:t>
      </w:r>
    </w:p>
    <w:p w:rsidR="00D15B49" w:rsidRPr="0042049D" w:rsidRDefault="00D15B49">
      <w:pPr>
        <w:pStyle w:val="CommentText"/>
        <w:rPr>
          <w:b/>
          <w:rPrChange w:id="87" w:author="Joke" w:date="2016-07-06T16:41:00Z">
            <w:rPr/>
          </w:rPrChange>
        </w:rPr>
      </w:pPr>
      <w:r w:rsidRPr="002B1706">
        <w:rPr>
          <w:b/>
          <w:highlight w:val="green"/>
        </w:rPr>
        <w:t>JD: OK</w:t>
      </w:r>
    </w:p>
  </w:comment>
  <w:comment w:id="89" w:author="Bray, Natasha" w:date="2016-07-06T16:42:00Z" w:initials="NB">
    <w:p w:rsidR="00D15B49" w:rsidRDefault="00D15B49">
      <w:pPr>
        <w:pStyle w:val="CommentText"/>
      </w:pPr>
      <w:r>
        <w:rPr>
          <w:rStyle w:val="CommentReference"/>
        </w:rPr>
        <w:annotationRef/>
      </w:r>
      <w:r>
        <w:t>Here please could you explain how the size of the masks was assessed?</w:t>
      </w:r>
    </w:p>
    <w:p w:rsidR="00D15B49" w:rsidRPr="0042049D" w:rsidRDefault="00D15B49">
      <w:pPr>
        <w:pStyle w:val="CommentText"/>
        <w:rPr>
          <w:b/>
          <w:rPrChange w:id="90" w:author="Joke" w:date="2016-07-06T16:42:00Z">
            <w:rPr/>
          </w:rPrChange>
        </w:rPr>
      </w:pPr>
      <w:r w:rsidRPr="002B1706">
        <w:rPr>
          <w:b/>
          <w:highlight w:val="green"/>
        </w:rPr>
        <w:t>JD: OK</w:t>
      </w:r>
    </w:p>
  </w:comment>
  <w:comment w:id="91" w:author="Bray, Natasha" w:date="2016-07-06T16:42:00Z" w:initials="NB">
    <w:p w:rsidR="00D15B49" w:rsidRDefault="00D15B49">
      <w:pPr>
        <w:pStyle w:val="CommentText"/>
      </w:pPr>
      <w:r>
        <w:rPr>
          <w:rStyle w:val="CommentReference"/>
        </w:rPr>
        <w:annotationRef/>
      </w:r>
      <w:r>
        <w:t>Or ‘Task’?</w:t>
      </w:r>
    </w:p>
    <w:p w:rsidR="00D15B49" w:rsidRPr="0042049D" w:rsidRDefault="00D15B49">
      <w:pPr>
        <w:pStyle w:val="CommentText"/>
        <w:rPr>
          <w:b/>
          <w:rPrChange w:id="93" w:author="Joke" w:date="2016-07-06T16:42:00Z">
            <w:rPr/>
          </w:rPrChange>
        </w:rPr>
      </w:pPr>
      <w:r w:rsidRPr="002B1706">
        <w:rPr>
          <w:b/>
          <w:highlight w:val="green"/>
        </w:rPr>
        <w:t>JD: OK</w:t>
      </w:r>
    </w:p>
  </w:comment>
  <w:comment w:id="96" w:author="Bray, Natasha" w:date="2016-07-06T16:43:00Z" w:initials="NB">
    <w:p w:rsidR="00D15B49" w:rsidRDefault="00D15B49">
      <w:pPr>
        <w:pStyle w:val="CommentText"/>
      </w:pPr>
      <w:r>
        <w:rPr>
          <w:rStyle w:val="CommentReference"/>
        </w:rPr>
        <w:annotationRef/>
      </w:r>
      <w:r>
        <w:t xml:space="preserve">Please clarify this title - is this the </w:t>
      </w:r>
      <w:r w:rsidRPr="002B78F9">
        <w:rPr>
          <w:i/>
        </w:rPr>
        <w:t>anatomical</w:t>
      </w:r>
      <w:r>
        <w:t xml:space="preserve"> mask that was used to intersect with the </w:t>
      </w:r>
      <w:proofErr w:type="spellStart"/>
      <w:r>
        <w:t>neurosynth</w:t>
      </w:r>
      <w:proofErr w:type="spellEnd"/>
      <w:r>
        <w:t xml:space="preserve"> </w:t>
      </w:r>
      <w:r w:rsidRPr="002B78F9">
        <w:rPr>
          <w:i/>
        </w:rPr>
        <w:t xml:space="preserve">functional </w:t>
      </w:r>
      <w:r>
        <w:t>mask? Or is this the name that you have given the mask resulting from the intersection between the anatomical and functional masks?</w:t>
      </w:r>
    </w:p>
    <w:p w:rsidR="00D15B49" w:rsidRPr="00C64154" w:rsidRDefault="00D15B49">
      <w:pPr>
        <w:pStyle w:val="CommentText"/>
        <w:rPr>
          <w:b/>
        </w:rPr>
      </w:pPr>
      <w:r w:rsidRPr="00C64154">
        <w:rPr>
          <w:b/>
          <w:highlight w:val="green"/>
        </w:rPr>
        <w:t>JD OK, should be clear from text above</w:t>
      </w:r>
    </w:p>
  </w:comment>
  <w:comment w:id="99" w:author="Bray, Natasha" w:date="2016-07-06T16:47:00Z" w:initials="NB">
    <w:p w:rsidR="00D15B49" w:rsidRDefault="00D15B49">
      <w:pPr>
        <w:pStyle w:val="CommentText"/>
      </w:pPr>
      <w:r>
        <w:rPr>
          <w:rStyle w:val="CommentReference"/>
        </w:rPr>
        <w:annotationRef/>
      </w:r>
      <w:r>
        <w:t>Change OK? Please change this in online version too if this is correct.</w:t>
      </w:r>
    </w:p>
    <w:p w:rsidR="00D15B49" w:rsidRPr="0056081F" w:rsidRDefault="00D15B49">
      <w:pPr>
        <w:pStyle w:val="CommentText"/>
        <w:rPr>
          <w:b/>
        </w:rPr>
      </w:pPr>
      <w:r w:rsidRPr="0056081F">
        <w:rPr>
          <w:b/>
          <w:highlight w:val="green"/>
        </w:rPr>
        <w:t>JD OK</w:t>
      </w:r>
    </w:p>
  </w:comment>
  <w:comment w:id="102" w:author="Bray, Natasha" w:date="2016-07-06T16:48:00Z" w:initials="NB">
    <w:p w:rsidR="00D15B49" w:rsidRDefault="00D15B49">
      <w:pPr>
        <w:pStyle w:val="CommentText"/>
      </w:pPr>
      <w:r>
        <w:rPr>
          <w:rStyle w:val="CommentReference"/>
        </w:rPr>
        <w:annotationRef/>
      </w:r>
      <w:r>
        <w:t xml:space="preserve">Addition OK? That is, it seems to me that the whole-brain Cohen’s D is not shown. Or do you mean that it computes Cohen’s D across each voxel of the brain? </w:t>
      </w:r>
    </w:p>
    <w:p w:rsidR="00D15B49" w:rsidRDefault="00D15B49">
      <w:pPr>
        <w:pStyle w:val="CommentText"/>
      </w:pPr>
    </w:p>
    <w:p w:rsidR="00D15B49" w:rsidRDefault="00D15B49">
      <w:pPr>
        <w:pStyle w:val="CommentText"/>
      </w:pPr>
      <w:r>
        <w:t xml:space="preserve">Indeed, is this part necessary to include? Could this be simplified to </w:t>
      </w:r>
      <w:proofErr w:type="gramStart"/>
      <w:r>
        <w:t>say ,</w:t>
      </w:r>
      <w:proofErr w:type="gramEnd"/>
      <w:r>
        <w:t xml:space="preserve"> e.g.: 'the intersection masks created above were used to isolate the regions of interest in the second-level-analysed BOLD signal data. From these mask-isolated data sets, the size of the task-related effect (Cohen’s D medians, 10th percentiles and 90th percentiles) were computed for each relevant region.</w:t>
      </w:r>
    </w:p>
    <w:p w:rsidR="00D15B49" w:rsidRPr="00D62C00" w:rsidRDefault="00D15B49">
      <w:pPr>
        <w:pStyle w:val="CommentText"/>
        <w:rPr>
          <w:b/>
        </w:rPr>
      </w:pPr>
      <w:r w:rsidRPr="00D62C00">
        <w:rPr>
          <w:b/>
          <w:highlight w:val="green"/>
        </w:rPr>
        <w:t>JD: OK</w:t>
      </w:r>
    </w:p>
  </w:comment>
  <w:comment w:id="104" w:author="Bray, Natasha" w:date="2016-07-06T16:55:00Z" w:initials="NB">
    <w:p w:rsidR="00D15B49" w:rsidRDefault="00D15B49">
      <w:pPr>
        <w:pStyle w:val="CommentText"/>
      </w:pPr>
      <w:r>
        <w:rPr>
          <w:rStyle w:val="CommentReference"/>
        </w:rPr>
        <w:annotationRef/>
      </w:r>
      <w:r>
        <w:t>Is this an FSL program? Please state where this is from, and how and on what data this was used. In addition, as the main point of this box is to look at effect sizes, I think it would be more logical to explain the BOLD changes first, and then the Cohen's D calculations. Of course, this may not be possible in terms of the way the data are handled in a certain order in the code, but I have commented about this below in terms of the order of the columns in the table.</w:t>
      </w:r>
    </w:p>
    <w:p w:rsidR="00D15B49" w:rsidRPr="00625AB4" w:rsidRDefault="00D15B49">
      <w:pPr>
        <w:pStyle w:val="CommentText"/>
        <w:rPr>
          <w:b/>
        </w:rPr>
      </w:pPr>
      <w:r w:rsidRPr="00625AB4">
        <w:rPr>
          <w:b/>
          <w:highlight w:val="green"/>
        </w:rPr>
        <w:t>JD: I don't see why we should change the order in the table, and it's also really hard with word :-) without removing all comments.  We can do this at the end when all comments are responded.</w:t>
      </w:r>
    </w:p>
  </w:comment>
  <w:comment w:id="105" w:author="Bray, Natasha" w:date="2016-07-06T16:50:00Z" w:initials="NB">
    <w:p w:rsidR="00D15B49" w:rsidRDefault="00D15B49">
      <w:pPr>
        <w:pStyle w:val="CommentText"/>
      </w:pPr>
      <w:r>
        <w:rPr>
          <w:rStyle w:val="CommentReference"/>
        </w:rPr>
        <w:annotationRef/>
      </w:r>
      <w:r>
        <w:t xml:space="preserve">Please clarify this. Does this mean that the program uses the Cohen’s D (and another set of data) to </w:t>
      </w:r>
      <w:r w:rsidRPr="00F1033A">
        <w:rPr>
          <w:i/>
        </w:rPr>
        <w:t>predict</w:t>
      </w:r>
      <w:r>
        <w:t xml:space="preserve"> a typical %BOLD change, or are these the actual values obtained from the data? </w:t>
      </w:r>
    </w:p>
    <w:p w:rsidR="00D15B49" w:rsidRPr="00642E58" w:rsidRDefault="00D15B49">
      <w:pPr>
        <w:pStyle w:val="CommentText"/>
        <w:rPr>
          <w:b/>
        </w:rPr>
      </w:pPr>
      <w:r w:rsidRPr="00642E58">
        <w:rPr>
          <w:b/>
          <w:highlight w:val="green"/>
        </w:rPr>
        <w:t>JD: OK</w:t>
      </w:r>
    </w:p>
  </w:comment>
  <w:comment w:id="107" w:author="Bray, Natasha" w:date="2016-07-06T16:49:00Z" w:initials="NB">
    <w:p w:rsidR="00D15B49" w:rsidRDefault="00D15B49">
      <w:pPr>
        <w:pStyle w:val="CommentText"/>
      </w:pPr>
      <w:r>
        <w:rPr>
          <w:rStyle w:val="CommentReference"/>
        </w:rPr>
        <w:annotationRef/>
      </w:r>
      <w:r>
        <w:t>The median?</w:t>
      </w:r>
    </w:p>
    <w:p w:rsidR="00D15B49" w:rsidRPr="00DB259A" w:rsidRDefault="00D15B49">
      <w:pPr>
        <w:pStyle w:val="CommentText"/>
        <w:rPr>
          <w:b/>
        </w:rPr>
      </w:pPr>
      <w:r w:rsidRPr="00DB259A">
        <w:rPr>
          <w:b/>
          <w:highlight w:val="green"/>
        </w:rPr>
        <w:t>JD: OK</w:t>
      </w:r>
    </w:p>
  </w:comment>
  <w:comment w:id="111" w:author="Bray, Natasha" w:date="2016-07-06T16:56:00Z" w:initials="NB">
    <w:p w:rsidR="00D15B49" w:rsidRDefault="00D15B49">
      <w:pPr>
        <w:pStyle w:val="CommentText"/>
      </w:pPr>
      <w:r>
        <w:rPr>
          <w:rStyle w:val="CommentReference"/>
        </w:rPr>
        <w:annotationRef/>
      </w:r>
      <w:r>
        <w:t>I’m not sure I understand this - what are the other outputs besides the median, the 10 percentile and the 90 percentile, please?</w:t>
      </w:r>
    </w:p>
    <w:p w:rsidR="00D15B49" w:rsidRPr="004C67D0" w:rsidRDefault="00D15B49">
      <w:pPr>
        <w:pStyle w:val="CommentText"/>
        <w:rPr>
          <w:b/>
        </w:rPr>
      </w:pPr>
      <w:r w:rsidRPr="004C67D0">
        <w:rPr>
          <w:b/>
          <w:highlight w:val="green"/>
        </w:rPr>
        <w:t>JD: OK</w:t>
      </w:r>
    </w:p>
  </w:comment>
  <w:comment w:id="115" w:author="Bray, Natasha" w:date="2016-07-06T17:05:00Z" w:initials="NB">
    <w:p w:rsidR="00D15B49" w:rsidRDefault="00D15B49">
      <w:pPr>
        <w:pStyle w:val="CommentText"/>
      </w:pPr>
      <w:r>
        <w:rPr>
          <w:rStyle w:val="CommentReference"/>
        </w:rPr>
        <w:annotationRef/>
      </w:r>
      <w:r>
        <w:t xml:space="preserve">Here please add a paragraph briefly explaining what the table really shows - that is, what are the notable observations here? </w:t>
      </w:r>
    </w:p>
    <w:p w:rsidR="00D15B49" w:rsidRPr="00ED6C00" w:rsidRDefault="00D15B49">
      <w:pPr>
        <w:pStyle w:val="CommentText"/>
        <w:rPr>
          <w:b/>
        </w:rPr>
      </w:pPr>
      <w:r w:rsidRPr="007026CD">
        <w:rPr>
          <w:b/>
          <w:highlight w:val="green"/>
        </w:rPr>
        <w:t>JD: Russ, I'm not the person to write this.</w:t>
      </w:r>
    </w:p>
  </w:comment>
  <w:comment w:id="116" w:author="Bray, Natasha" w:date="2016-07-06T17:06:00Z" w:initials="NB">
    <w:p w:rsidR="00D15B49" w:rsidRDefault="00D15B49" w:rsidP="00916520">
      <w:pPr>
        <w:pStyle w:val="CommentText"/>
      </w:pPr>
      <w:r>
        <w:rPr>
          <w:rStyle w:val="CommentReference"/>
        </w:rPr>
        <w:annotationRef/>
      </w:r>
      <w:r>
        <w:t>Or 'Intersection mask'?</w:t>
      </w:r>
    </w:p>
    <w:p w:rsidR="00D15B49" w:rsidRPr="007026CD" w:rsidRDefault="00D15B49" w:rsidP="00916520">
      <w:pPr>
        <w:pStyle w:val="CommentText"/>
        <w:rPr>
          <w:b/>
        </w:rPr>
      </w:pPr>
      <w:r w:rsidRPr="007026CD">
        <w:rPr>
          <w:b/>
          <w:highlight w:val="green"/>
        </w:rPr>
        <w:t>JD: OK</w:t>
      </w:r>
    </w:p>
  </w:comment>
  <w:comment w:id="120" w:author="Bray, Natasha" w:date="2016-07-06T17:06:00Z" w:initials="NB">
    <w:p w:rsidR="00D15B49" w:rsidRDefault="00D15B49" w:rsidP="00916520">
      <w:pPr>
        <w:pStyle w:val="CommentText"/>
      </w:pPr>
      <w:r>
        <w:rPr>
          <w:rStyle w:val="CommentReference"/>
        </w:rPr>
        <w:annotationRef/>
      </w:r>
      <w:r>
        <w:t>What are the units here, please? Voxels? Please state in brackets.</w:t>
      </w:r>
    </w:p>
    <w:p w:rsidR="00D15B49" w:rsidRPr="00ED310A" w:rsidRDefault="00D15B49" w:rsidP="00916520">
      <w:pPr>
        <w:pStyle w:val="CommentText"/>
        <w:rPr>
          <w:b/>
          <w:rPrChange w:id="121" w:author="Joke" w:date="2016-07-06T17:06:00Z">
            <w:rPr/>
          </w:rPrChange>
        </w:rPr>
      </w:pPr>
      <w:r w:rsidRPr="007026CD">
        <w:rPr>
          <w:b/>
          <w:highlight w:val="green"/>
        </w:rPr>
        <w:t>JD: OK</w:t>
      </w:r>
    </w:p>
  </w:comment>
  <w:comment w:id="123" w:author="Bray, Natasha" w:date="2016-07-06T17:06:00Z" w:initials="NB">
    <w:p w:rsidR="00D15B49" w:rsidRDefault="00D15B49">
      <w:pPr>
        <w:pStyle w:val="CommentText"/>
      </w:pPr>
      <w:r>
        <w:rPr>
          <w:rStyle w:val="CommentReference"/>
        </w:rPr>
        <w:annotationRef/>
      </w:r>
      <w:r>
        <w:t>It seems odd to me to include this column on the left of the BOLD signal change column, because it currently looks as though the BOLD values were somehow predicted using the Cohen's D. From what I understand, bot the BOLD signal changes and the Cohen's D were computed from the same data set. Please therefore switch the two columns.</w:t>
      </w:r>
    </w:p>
    <w:p w:rsidR="00D15B49" w:rsidRPr="00ED310A" w:rsidRDefault="00D15B49">
      <w:pPr>
        <w:pStyle w:val="CommentText"/>
        <w:rPr>
          <w:b/>
          <w:rPrChange w:id="124" w:author="Joke" w:date="2016-07-06T17:06:00Z">
            <w:rPr/>
          </w:rPrChange>
        </w:rPr>
      </w:pPr>
      <w:r>
        <w:rPr>
          <w:b/>
          <w:highlight w:val="green"/>
        </w:rPr>
        <w:t xml:space="preserve">JD: </w:t>
      </w:r>
      <w:r>
        <w:rPr>
          <w:b/>
        </w:rPr>
        <w:t xml:space="preserve">We </w:t>
      </w:r>
      <w:proofErr w:type="spellStart"/>
      <w:r>
        <w:rPr>
          <w:b/>
        </w:rPr>
        <w:t>sho</w:t>
      </w:r>
      <w:proofErr w:type="spellEnd"/>
      <w:r>
        <w:rPr>
          <w:b/>
        </w:rPr>
        <w:t>uld do this at the end</w:t>
      </w:r>
    </w:p>
  </w:comment>
  <w:comment w:id="125" w:author="Bray, Natasha" w:date="2016-07-06T17:07:00Z" w:initials="NB">
    <w:p w:rsidR="00D15B49" w:rsidRDefault="00D15B49" w:rsidP="00916520">
      <w:pPr>
        <w:pStyle w:val="CommentText"/>
      </w:pPr>
      <w:r>
        <w:rPr>
          <w:rStyle w:val="CommentReference"/>
        </w:rPr>
        <w:annotationRef/>
      </w:r>
      <w:r>
        <w:t>Change OK? It needs to made clear what the % is a percentage of.</w:t>
      </w:r>
    </w:p>
    <w:p w:rsidR="00D15B49" w:rsidRDefault="00D15B49" w:rsidP="00916520">
      <w:pPr>
        <w:pStyle w:val="CommentText"/>
      </w:pPr>
    </w:p>
    <w:p w:rsidR="00D15B49" w:rsidRDefault="00D15B49" w:rsidP="00916520">
      <w:pPr>
        <w:pStyle w:val="CommentText"/>
      </w:pPr>
      <w:r>
        <w:t xml:space="preserve">It may be best to change the title of this column so that it better reflects the mtoor task as well (as I get the impression that this task didn't include a contrast condition). </w:t>
      </w:r>
    </w:p>
    <w:p w:rsidR="00D15B49" w:rsidRPr="00ED310A" w:rsidRDefault="00D15B49" w:rsidP="00916520">
      <w:pPr>
        <w:pStyle w:val="CommentText"/>
        <w:rPr>
          <w:b/>
          <w:rPrChange w:id="131" w:author="Joke" w:date="2016-07-06T17:07:00Z">
            <w:rPr/>
          </w:rPrChange>
        </w:rPr>
      </w:pPr>
      <w:r w:rsidRPr="007026CD">
        <w:rPr>
          <w:b/>
          <w:highlight w:val="green"/>
        </w:rPr>
        <w:t>JD: OK</w:t>
      </w:r>
    </w:p>
  </w:comment>
  <w:comment w:id="132" w:author="Joke" w:date="2016-07-06T16:59:00Z" w:initials="J">
    <w:p w:rsidR="00D15B49" w:rsidRDefault="00D15B49">
      <w:pPr>
        <w:pStyle w:val="CommentText"/>
      </w:pPr>
      <w:r>
        <w:rPr>
          <w:rStyle w:val="CommentReference"/>
        </w:rPr>
        <w:annotationRef/>
      </w:r>
      <w:r>
        <w:t xml:space="preserve">We should probably make a comment </w:t>
      </w:r>
      <w:proofErr w:type="spellStart"/>
      <w:r>
        <w:t>oto</w:t>
      </w:r>
      <w:proofErr w:type="spellEnd"/>
      <w:r>
        <w:t xml:space="preserve"> the editor about my coding error, which is why the values changed</w:t>
      </w:r>
    </w:p>
  </w:comment>
  <w:comment w:id="133" w:author="Bray, Natasha" w:date="2016-07-06T17:00:00Z" w:initials="NB">
    <w:p w:rsidR="00D15B49" w:rsidRDefault="00D15B49" w:rsidP="00916520">
      <w:pPr>
        <w:pStyle w:val="CommentText"/>
      </w:pPr>
      <w:r>
        <w:rPr>
          <w:rStyle w:val="CommentReference"/>
        </w:rPr>
        <w:annotationRef/>
      </w:r>
      <w:r>
        <w:t>Bilateral?</w:t>
      </w:r>
    </w:p>
    <w:p w:rsidR="00D15B49" w:rsidRPr="0042049D" w:rsidRDefault="00D15B49" w:rsidP="00916520">
      <w:pPr>
        <w:pStyle w:val="CommentText"/>
        <w:rPr>
          <w:b/>
        </w:rPr>
      </w:pPr>
      <w:r w:rsidRPr="004C67D0">
        <w:rPr>
          <w:b/>
          <w:highlight w:val="green"/>
        </w:rPr>
        <w:t>JD: OK</w:t>
      </w:r>
    </w:p>
  </w:comment>
  <w:comment w:id="134" w:author="Bray, Natasha" w:date="2016-07-06T17:00:00Z" w:initials="NB">
    <w:p w:rsidR="00D15B49" w:rsidRDefault="00D15B49" w:rsidP="006737DF">
      <w:pPr>
        <w:pStyle w:val="CommentText"/>
      </w:pPr>
      <w:r>
        <w:rPr>
          <w:rStyle w:val="CommentReference"/>
        </w:rPr>
        <w:annotationRef/>
      </w:r>
      <w:r>
        <w:t>Bilateral?</w:t>
      </w:r>
    </w:p>
    <w:p w:rsidR="00D15B49" w:rsidRPr="0042049D" w:rsidRDefault="00D15B49" w:rsidP="00916520">
      <w:pPr>
        <w:pStyle w:val="CommentText"/>
        <w:rPr>
          <w:b/>
        </w:rPr>
      </w:pPr>
      <w:r w:rsidRPr="006737DF">
        <w:rPr>
          <w:b/>
          <w:highlight w:val="green"/>
        </w:rPr>
        <w:t xml:space="preserve"> </w:t>
      </w:r>
      <w:r w:rsidRPr="004C67D0">
        <w:rPr>
          <w:b/>
          <w:highlight w:val="green"/>
        </w:rPr>
        <w:t>JD: OK</w:t>
      </w:r>
    </w:p>
  </w:comment>
  <w:comment w:id="135" w:author="Bray, Natasha" w:date="2016-07-06T17:00:00Z" w:initials="NB">
    <w:p w:rsidR="00D15B49" w:rsidRDefault="00D15B49" w:rsidP="00916520">
      <w:pPr>
        <w:pStyle w:val="CommentText"/>
      </w:pPr>
      <w:r>
        <w:rPr>
          <w:rStyle w:val="CommentReference"/>
        </w:rPr>
        <w:annotationRef/>
      </w:r>
      <w:r>
        <w:t>Bilateral?</w:t>
      </w:r>
    </w:p>
    <w:p w:rsidR="00D15B49" w:rsidRPr="0042049D" w:rsidRDefault="00D15B49" w:rsidP="00916520">
      <w:pPr>
        <w:pStyle w:val="CommentText"/>
        <w:rPr>
          <w:b/>
        </w:rPr>
      </w:pPr>
      <w:r w:rsidRPr="004C67D0">
        <w:rPr>
          <w:b/>
          <w:highlight w:val="green"/>
        </w:rPr>
        <w:t>JD: OK</w:t>
      </w:r>
    </w:p>
  </w:comment>
  <w:comment w:id="136" w:author="Bray, Natasha" w:date="2016-06-22T15:35:00Z" w:initials="NB">
    <w:p w:rsidR="00D15B49" w:rsidRDefault="00D15B49">
      <w:pPr>
        <w:pStyle w:val="CommentText"/>
      </w:pPr>
      <w:r>
        <w:rPr>
          <w:rStyle w:val="CommentReference"/>
        </w:rPr>
        <w:annotationRef/>
      </w:r>
      <w:r>
        <w:t>I have removed these references from here because they were cited in the Supplemental methods part, which I have moved and adapted in the main text of the article. Please add the reference 5 from here to the relevant part of the text discussing Figure 1, and cite a published article in place of reference 6.</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6A3D"/>
    <w:multiLevelType w:val="hybridMultilevel"/>
    <w:tmpl w:val="00B0B2C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nsid w:val="1DBD2517"/>
    <w:multiLevelType w:val="hybridMultilevel"/>
    <w:tmpl w:val="477E2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D12104"/>
    <w:multiLevelType w:val="hybridMultilevel"/>
    <w:tmpl w:val="92404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3B20B6"/>
    <w:multiLevelType w:val="hybridMultilevel"/>
    <w:tmpl w:val="007E2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proofState w:spelling="clean" w:grammar="clean"/>
  <w:trackRevisions/>
  <w:defaultTabStop w:val="720"/>
  <w:characterSpacingControl w:val="doNotCompress"/>
  <w:savePreviewPicture/>
  <w:compat>
    <w:compatSetting w:name="compatibilityMode" w:uri="http://schemas.microsoft.com/office/word" w:val="14"/>
  </w:compat>
  <w:rsids>
    <w:rsidRoot w:val="00A66A93"/>
    <w:rsid w:val="0001331F"/>
    <w:rsid w:val="00035A42"/>
    <w:rsid w:val="00063996"/>
    <w:rsid w:val="00072F76"/>
    <w:rsid w:val="00075258"/>
    <w:rsid w:val="00094152"/>
    <w:rsid w:val="00096675"/>
    <w:rsid w:val="0014728F"/>
    <w:rsid w:val="0018567A"/>
    <w:rsid w:val="002059E3"/>
    <w:rsid w:val="00207B2C"/>
    <w:rsid w:val="002B1706"/>
    <w:rsid w:val="002B78F9"/>
    <w:rsid w:val="002E0354"/>
    <w:rsid w:val="003475CD"/>
    <w:rsid w:val="003507CE"/>
    <w:rsid w:val="00387767"/>
    <w:rsid w:val="003A498F"/>
    <w:rsid w:val="003E03E8"/>
    <w:rsid w:val="00400FBA"/>
    <w:rsid w:val="00417B73"/>
    <w:rsid w:val="00426EAA"/>
    <w:rsid w:val="0044057E"/>
    <w:rsid w:val="00443559"/>
    <w:rsid w:val="004A2615"/>
    <w:rsid w:val="004C67D0"/>
    <w:rsid w:val="004D6799"/>
    <w:rsid w:val="00530986"/>
    <w:rsid w:val="00530EF7"/>
    <w:rsid w:val="00554EB3"/>
    <w:rsid w:val="0056081F"/>
    <w:rsid w:val="005955A8"/>
    <w:rsid w:val="005D7D2B"/>
    <w:rsid w:val="005E2F03"/>
    <w:rsid w:val="006025C5"/>
    <w:rsid w:val="00625AB4"/>
    <w:rsid w:val="00631BD7"/>
    <w:rsid w:val="006426D9"/>
    <w:rsid w:val="00642E58"/>
    <w:rsid w:val="00661887"/>
    <w:rsid w:val="006737DF"/>
    <w:rsid w:val="006C218B"/>
    <w:rsid w:val="007026CD"/>
    <w:rsid w:val="00704D03"/>
    <w:rsid w:val="007642E0"/>
    <w:rsid w:val="00771399"/>
    <w:rsid w:val="007B55A9"/>
    <w:rsid w:val="007D3EFF"/>
    <w:rsid w:val="007E5168"/>
    <w:rsid w:val="00855324"/>
    <w:rsid w:val="008C1A90"/>
    <w:rsid w:val="00916520"/>
    <w:rsid w:val="00962472"/>
    <w:rsid w:val="009644B1"/>
    <w:rsid w:val="009B4165"/>
    <w:rsid w:val="009B6918"/>
    <w:rsid w:val="009F0473"/>
    <w:rsid w:val="00A0307F"/>
    <w:rsid w:val="00A128DF"/>
    <w:rsid w:val="00A57A0A"/>
    <w:rsid w:val="00A66A93"/>
    <w:rsid w:val="00AF3506"/>
    <w:rsid w:val="00B64B2E"/>
    <w:rsid w:val="00B733AE"/>
    <w:rsid w:val="00BA287F"/>
    <w:rsid w:val="00C121AD"/>
    <w:rsid w:val="00C15354"/>
    <w:rsid w:val="00C64154"/>
    <w:rsid w:val="00C93503"/>
    <w:rsid w:val="00CA4563"/>
    <w:rsid w:val="00CB7CF2"/>
    <w:rsid w:val="00CF5522"/>
    <w:rsid w:val="00D14252"/>
    <w:rsid w:val="00D15B49"/>
    <w:rsid w:val="00D62C00"/>
    <w:rsid w:val="00D67086"/>
    <w:rsid w:val="00D8664B"/>
    <w:rsid w:val="00DA086D"/>
    <w:rsid w:val="00DB259A"/>
    <w:rsid w:val="00E066A9"/>
    <w:rsid w:val="00E109E8"/>
    <w:rsid w:val="00E34C76"/>
    <w:rsid w:val="00E97F38"/>
    <w:rsid w:val="00EB248B"/>
    <w:rsid w:val="00ED6C00"/>
    <w:rsid w:val="00EE074B"/>
    <w:rsid w:val="00EE702C"/>
    <w:rsid w:val="00EF29D5"/>
    <w:rsid w:val="00F1033A"/>
    <w:rsid w:val="00F50D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30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7F"/>
    <w:rPr>
      <w:rFonts w:ascii="Tahoma" w:hAnsi="Tahoma" w:cs="Tahoma"/>
      <w:sz w:val="16"/>
      <w:szCs w:val="16"/>
    </w:rPr>
  </w:style>
  <w:style w:type="character" w:styleId="CommentReference">
    <w:name w:val="annotation reference"/>
    <w:basedOn w:val="DefaultParagraphFont"/>
    <w:uiPriority w:val="99"/>
    <w:semiHidden/>
    <w:unhideWhenUsed/>
    <w:rsid w:val="00A0307F"/>
    <w:rPr>
      <w:sz w:val="16"/>
      <w:szCs w:val="16"/>
    </w:rPr>
  </w:style>
  <w:style w:type="paragraph" w:styleId="CommentText">
    <w:name w:val="annotation text"/>
    <w:basedOn w:val="Normal"/>
    <w:link w:val="CommentTextChar"/>
    <w:uiPriority w:val="99"/>
    <w:semiHidden/>
    <w:unhideWhenUsed/>
    <w:rsid w:val="00A0307F"/>
    <w:pPr>
      <w:spacing w:line="240" w:lineRule="auto"/>
    </w:pPr>
    <w:rPr>
      <w:sz w:val="20"/>
      <w:szCs w:val="20"/>
    </w:rPr>
  </w:style>
  <w:style w:type="character" w:customStyle="1" w:styleId="CommentTextChar">
    <w:name w:val="Comment Text Char"/>
    <w:basedOn w:val="DefaultParagraphFont"/>
    <w:link w:val="CommentText"/>
    <w:uiPriority w:val="99"/>
    <w:semiHidden/>
    <w:rsid w:val="00A0307F"/>
    <w:rPr>
      <w:sz w:val="20"/>
      <w:szCs w:val="20"/>
    </w:rPr>
  </w:style>
  <w:style w:type="paragraph" w:styleId="CommentSubject">
    <w:name w:val="annotation subject"/>
    <w:basedOn w:val="CommentText"/>
    <w:next w:val="CommentText"/>
    <w:link w:val="CommentSubjectChar"/>
    <w:uiPriority w:val="99"/>
    <w:semiHidden/>
    <w:unhideWhenUsed/>
    <w:rsid w:val="00A0307F"/>
    <w:rPr>
      <w:b/>
      <w:bCs/>
    </w:rPr>
  </w:style>
  <w:style w:type="character" w:customStyle="1" w:styleId="CommentSubjectChar">
    <w:name w:val="Comment Subject Char"/>
    <w:basedOn w:val="CommentTextChar"/>
    <w:link w:val="CommentSubject"/>
    <w:uiPriority w:val="99"/>
    <w:semiHidden/>
    <w:rsid w:val="00A0307F"/>
    <w:rPr>
      <w:b/>
      <w:bCs/>
      <w:sz w:val="20"/>
      <w:szCs w:val="20"/>
    </w:rPr>
  </w:style>
  <w:style w:type="paragraph" w:styleId="Revision">
    <w:name w:val="Revision"/>
    <w:hidden/>
    <w:uiPriority w:val="99"/>
    <w:semiHidden/>
    <w:rsid w:val="00A0307F"/>
    <w:pPr>
      <w:spacing w:line="240" w:lineRule="auto"/>
    </w:pPr>
  </w:style>
  <w:style w:type="paragraph" w:styleId="ListParagraph">
    <w:name w:val="List Paragraph"/>
    <w:basedOn w:val="Normal"/>
    <w:uiPriority w:val="34"/>
    <w:qFormat/>
    <w:rsid w:val="002B78F9"/>
    <w:pPr>
      <w:ind w:left="720"/>
      <w:contextualSpacing/>
    </w:pPr>
  </w:style>
  <w:style w:type="table" w:styleId="TableGrid">
    <w:name w:val="Table Grid"/>
    <w:basedOn w:val="TableNormal"/>
    <w:uiPriority w:val="59"/>
    <w:rsid w:val="002B78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507CE"/>
  </w:style>
  <w:style w:type="character" w:styleId="Emphasis">
    <w:name w:val="Emphasis"/>
    <w:basedOn w:val="DefaultParagraphFont"/>
    <w:uiPriority w:val="20"/>
    <w:qFormat/>
    <w:rsid w:val="003507CE"/>
    <w:rPr>
      <w:i/>
      <w:iCs/>
    </w:rPr>
  </w:style>
  <w:style w:type="character" w:styleId="Hyperlink">
    <w:name w:val="Hyperlink"/>
    <w:basedOn w:val="DefaultParagraphFont"/>
    <w:uiPriority w:val="99"/>
    <w:unhideWhenUsed/>
    <w:rsid w:val="002059E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30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7F"/>
    <w:rPr>
      <w:rFonts w:ascii="Tahoma" w:hAnsi="Tahoma" w:cs="Tahoma"/>
      <w:sz w:val="16"/>
      <w:szCs w:val="16"/>
    </w:rPr>
  </w:style>
  <w:style w:type="character" w:styleId="CommentReference">
    <w:name w:val="annotation reference"/>
    <w:basedOn w:val="DefaultParagraphFont"/>
    <w:uiPriority w:val="99"/>
    <w:semiHidden/>
    <w:unhideWhenUsed/>
    <w:rsid w:val="00A0307F"/>
    <w:rPr>
      <w:sz w:val="16"/>
      <w:szCs w:val="16"/>
    </w:rPr>
  </w:style>
  <w:style w:type="paragraph" w:styleId="CommentText">
    <w:name w:val="annotation text"/>
    <w:basedOn w:val="Normal"/>
    <w:link w:val="CommentTextChar"/>
    <w:uiPriority w:val="99"/>
    <w:semiHidden/>
    <w:unhideWhenUsed/>
    <w:rsid w:val="00A0307F"/>
    <w:pPr>
      <w:spacing w:line="240" w:lineRule="auto"/>
    </w:pPr>
    <w:rPr>
      <w:sz w:val="20"/>
      <w:szCs w:val="20"/>
    </w:rPr>
  </w:style>
  <w:style w:type="character" w:customStyle="1" w:styleId="CommentTextChar">
    <w:name w:val="Comment Text Char"/>
    <w:basedOn w:val="DefaultParagraphFont"/>
    <w:link w:val="CommentText"/>
    <w:uiPriority w:val="99"/>
    <w:semiHidden/>
    <w:rsid w:val="00A0307F"/>
    <w:rPr>
      <w:sz w:val="20"/>
      <w:szCs w:val="20"/>
    </w:rPr>
  </w:style>
  <w:style w:type="paragraph" w:styleId="CommentSubject">
    <w:name w:val="annotation subject"/>
    <w:basedOn w:val="CommentText"/>
    <w:next w:val="CommentText"/>
    <w:link w:val="CommentSubjectChar"/>
    <w:uiPriority w:val="99"/>
    <w:semiHidden/>
    <w:unhideWhenUsed/>
    <w:rsid w:val="00A0307F"/>
    <w:rPr>
      <w:b/>
      <w:bCs/>
    </w:rPr>
  </w:style>
  <w:style w:type="character" w:customStyle="1" w:styleId="CommentSubjectChar">
    <w:name w:val="Comment Subject Char"/>
    <w:basedOn w:val="CommentTextChar"/>
    <w:link w:val="CommentSubject"/>
    <w:uiPriority w:val="99"/>
    <w:semiHidden/>
    <w:rsid w:val="00A0307F"/>
    <w:rPr>
      <w:b/>
      <w:bCs/>
      <w:sz w:val="20"/>
      <w:szCs w:val="20"/>
    </w:rPr>
  </w:style>
  <w:style w:type="paragraph" w:styleId="Revision">
    <w:name w:val="Revision"/>
    <w:hidden/>
    <w:uiPriority w:val="99"/>
    <w:semiHidden/>
    <w:rsid w:val="00A0307F"/>
    <w:pPr>
      <w:spacing w:line="240" w:lineRule="auto"/>
    </w:pPr>
  </w:style>
  <w:style w:type="paragraph" w:styleId="ListParagraph">
    <w:name w:val="List Paragraph"/>
    <w:basedOn w:val="Normal"/>
    <w:uiPriority w:val="34"/>
    <w:qFormat/>
    <w:rsid w:val="002B78F9"/>
    <w:pPr>
      <w:ind w:left="720"/>
      <w:contextualSpacing/>
    </w:pPr>
  </w:style>
  <w:style w:type="table" w:styleId="TableGrid">
    <w:name w:val="Table Grid"/>
    <w:basedOn w:val="TableNormal"/>
    <w:uiPriority w:val="59"/>
    <w:rsid w:val="002B78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507CE"/>
  </w:style>
  <w:style w:type="character" w:styleId="Emphasis">
    <w:name w:val="Emphasis"/>
    <w:basedOn w:val="DefaultParagraphFont"/>
    <w:uiPriority w:val="20"/>
    <w:qFormat/>
    <w:rsid w:val="003507CE"/>
    <w:rPr>
      <w:i/>
      <w:iCs/>
    </w:rPr>
  </w:style>
  <w:style w:type="character" w:styleId="Hyperlink">
    <w:name w:val="Hyperlink"/>
    <w:basedOn w:val="DefaultParagraphFont"/>
    <w:uiPriority w:val="99"/>
    <w:unhideWhenUsed/>
    <w:rsid w:val="002059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79412">
      <w:bodyDiv w:val="1"/>
      <w:marLeft w:val="0"/>
      <w:marRight w:val="0"/>
      <w:marTop w:val="0"/>
      <w:marBottom w:val="0"/>
      <w:divBdr>
        <w:top w:val="none" w:sz="0" w:space="0" w:color="auto"/>
        <w:left w:val="none" w:sz="0" w:space="0" w:color="auto"/>
        <w:bottom w:val="none" w:sz="0" w:space="0" w:color="auto"/>
        <w:right w:val="none" w:sz="0" w:space="0" w:color="auto"/>
      </w:divBdr>
    </w:div>
    <w:div w:id="549922724">
      <w:bodyDiv w:val="1"/>
      <w:marLeft w:val="0"/>
      <w:marRight w:val="0"/>
      <w:marTop w:val="0"/>
      <w:marBottom w:val="0"/>
      <w:divBdr>
        <w:top w:val="none" w:sz="0" w:space="0" w:color="auto"/>
        <w:left w:val="none" w:sz="0" w:space="0" w:color="auto"/>
        <w:bottom w:val="none" w:sz="0" w:space="0" w:color="auto"/>
        <w:right w:val="none" w:sz="0" w:space="0" w:color="auto"/>
      </w:divBdr>
    </w:div>
    <w:div w:id="1131947360">
      <w:bodyDiv w:val="1"/>
      <w:marLeft w:val="0"/>
      <w:marRight w:val="0"/>
      <w:marTop w:val="0"/>
      <w:marBottom w:val="0"/>
      <w:divBdr>
        <w:top w:val="none" w:sz="0" w:space="0" w:color="auto"/>
        <w:left w:val="none" w:sz="0" w:space="0" w:color="auto"/>
        <w:bottom w:val="none" w:sz="0" w:space="0" w:color="auto"/>
        <w:right w:val="none" w:sz="0" w:space="0" w:color="auto"/>
      </w:divBdr>
    </w:div>
    <w:div w:id="1478916548">
      <w:bodyDiv w:val="1"/>
      <w:marLeft w:val="0"/>
      <w:marRight w:val="0"/>
      <w:marTop w:val="0"/>
      <w:marBottom w:val="0"/>
      <w:divBdr>
        <w:top w:val="none" w:sz="0" w:space="0" w:color="auto"/>
        <w:left w:val="none" w:sz="0" w:space="0" w:color="auto"/>
        <w:bottom w:val="none" w:sz="0" w:space="0" w:color="auto"/>
        <w:right w:val="none" w:sz="0" w:space="0" w:color="auto"/>
      </w:divBdr>
    </w:div>
    <w:div w:id="1670211874">
      <w:bodyDiv w:val="1"/>
      <w:marLeft w:val="0"/>
      <w:marRight w:val="0"/>
      <w:marTop w:val="0"/>
      <w:marBottom w:val="0"/>
      <w:divBdr>
        <w:top w:val="none" w:sz="0" w:space="0" w:color="auto"/>
        <w:left w:val="none" w:sz="0" w:space="0" w:color="auto"/>
        <w:bottom w:val="none" w:sz="0" w:space="0" w:color="auto"/>
        <w:right w:val="none" w:sz="0" w:space="0" w:color="auto"/>
      </w:divBdr>
    </w:div>
    <w:div w:id="19872731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paperpile.com/b/Sro5Yn/On7Ie" TargetMode="External"/><Relationship Id="rId21" Type="http://schemas.openxmlformats.org/officeDocument/2006/relationships/hyperlink" Target="http://paperpile.com/b/Sro5Yn/On7Ie" TargetMode="External"/><Relationship Id="rId22" Type="http://schemas.openxmlformats.org/officeDocument/2006/relationships/hyperlink" Target="http://paperpile.com/b/Sro5Yn/On7Ie" TargetMode="External"/><Relationship Id="rId23" Type="http://schemas.openxmlformats.org/officeDocument/2006/relationships/hyperlink" Target="http://paperpile.com/b/Sro5Yn/On7Ie" TargetMode="External"/><Relationship Id="rId24" Type="http://schemas.openxmlformats.org/officeDocument/2006/relationships/hyperlink" Target="http://paperpile.com/b/Sro5Yn/Qk6VV" TargetMode="External"/><Relationship Id="rId25" Type="http://schemas.openxmlformats.org/officeDocument/2006/relationships/hyperlink" Target="http://paperpile.com/b/Sro5Yn/Qk6VV" TargetMode="External"/><Relationship Id="rId26" Type="http://schemas.openxmlformats.org/officeDocument/2006/relationships/hyperlink" Target="http://paperpile.com/b/Sro5Yn/Qk6VV" TargetMode="External"/><Relationship Id="rId27" Type="http://schemas.openxmlformats.org/officeDocument/2006/relationships/hyperlink" Target="http://paperpile.com/b/Sro5Yn/Qk6VV" TargetMode="External"/><Relationship Id="rId28" Type="http://schemas.openxmlformats.org/officeDocument/2006/relationships/hyperlink" Target="http://paperpile.com/b/Sro5Yn/Qk6VV" TargetMode="External"/><Relationship Id="rId29" Type="http://schemas.openxmlformats.org/officeDocument/2006/relationships/hyperlink" Target="http://paperpile.com/b/Sro5Yn/UBWg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paperpile.com/b/Sro5Yn/UBWgN" TargetMode="External"/><Relationship Id="rId31" Type="http://schemas.openxmlformats.org/officeDocument/2006/relationships/hyperlink" Target="http://paperpile.com/b/Sro5Yn/UBWgN" TargetMode="External"/><Relationship Id="rId32" Type="http://schemas.openxmlformats.org/officeDocument/2006/relationships/hyperlink" Target="http://paperpile.com/b/Sro5Yn/UBWgN" TargetMode="External"/><Relationship Id="rId9" Type="http://schemas.openxmlformats.org/officeDocument/2006/relationships/hyperlink" Target="https://paperpile.com/c/Sro5Yn/WnSiY" TargetMode="Externa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paperpile.com/c/Sro5Yn/On7Ie" TargetMode="External"/><Relationship Id="rId33" Type="http://schemas.openxmlformats.org/officeDocument/2006/relationships/hyperlink" Target="http://paperpile.com/b/Sro5Yn/UBWgN" TargetMode="External"/><Relationship Id="rId34" Type="http://schemas.openxmlformats.org/officeDocument/2006/relationships/hyperlink" Target="http://paperpile.com/b/Sro5Yn/UBWgN" TargetMode="External"/><Relationship Id="rId35" Type="http://schemas.openxmlformats.org/officeDocument/2006/relationships/hyperlink" Target="http://paperpile.com/b/Sro5Yn/UBWgN" TargetMode="External"/><Relationship Id="rId36" Type="http://schemas.openxmlformats.org/officeDocument/2006/relationships/fontTable" Target="fontTable.xml"/><Relationship Id="rId10" Type="http://schemas.openxmlformats.org/officeDocument/2006/relationships/hyperlink" Target="https://paperpile.com/c/Sro5Yn/Qk6VV" TargetMode="External"/><Relationship Id="rId11" Type="http://schemas.openxmlformats.org/officeDocument/2006/relationships/hyperlink" Target="https://paperpile.com/c/Sro5Yn/UBWgN" TargetMode="External"/><Relationship Id="rId12" Type="http://schemas.openxmlformats.org/officeDocument/2006/relationships/hyperlink" Target="http://paperpile.com/b/Sro5Yn/WnSiY" TargetMode="External"/><Relationship Id="rId13" Type="http://schemas.openxmlformats.org/officeDocument/2006/relationships/hyperlink" Target="http://paperpile.com/b/Sro5Yn/WnSiY" TargetMode="External"/><Relationship Id="rId14" Type="http://schemas.openxmlformats.org/officeDocument/2006/relationships/hyperlink" Target="http://paperpile.com/b/Sro5Yn/WnSiY" TargetMode="External"/><Relationship Id="rId15" Type="http://schemas.openxmlformats.org/officeDocument/2006/relationships/hyperlink" Target="http://paperpile.com/b/Sro5Yn/WnSiY" TargetMode="External"/><Relationship Id="rId16" Type="http://schemas.openxmlformats.org/officeDocument/2006/relationships/hyperlink" Target="http://paperpile.com/b/Sro5Yn/WnSiY" TargetMode="External"/><Relationship Id="rId17" Type="http://schemas.openxmlformats.org/officeDocument/2006/relationships/hyperlink" Target="http://paperpile.com/b/Sro5Yn/On7Ie" TargetMode="External"/><Relationship Id="rId18" Type="http://schemas.openxmlformats.org/officeDocument/2006/relationships/hyperlink" Target="http://paperpile.com/b/Sro5Yn/On7Ie" TargetMode="External"/><Relationship Id="rId19" Type="http://schemas.openxmlformats.org/officeDocument/2006/relationships/hyperlink" Target="http://paperpile.com/b/Sro5Yn/On7Ie"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7BCA3-7E43-1D45-8FCE-2E17F152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1136</Words>
  <Characters>6476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 Natasha</dc:creator>
  <cp:keywords/>
  <dc:description/>
  <cp:lastModifiedBy>Joke</cp:lastModifiedBy>
  <cp:revision>1</cp:revision>
  <dcterms:created xsi:type="dcterms:W3CDTF">2016-07-06T23:11:00Z</dcterms:created>
  <dcterms:modified xsi:type="dcterms:W3CDTF">2016-07-07T00:09:00Z</dcterms:modified>
</cp:coreProperties>
</file>